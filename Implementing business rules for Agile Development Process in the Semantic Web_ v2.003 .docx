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10A196" w14:textId="77777777" w:rsidR="00F1191B" w:rsidRPr="008B0F3F" w:rsidRDefault="00530ABC" w:rsidP="005E10AF">
      <w:pPr>
        <w:pStyle w:val="Title"/>
      </w:pPr>
      <w:r w:rsidRPr="008B0F3F">
        <w:t>Implementing</w:t>
      </w:r>
      <w:r w:rsidR="00706A3E" w:rsidRPr="008B0F3F">
        <w:t xml:space="preserve"> business rules for Agile Development Process in the Semantic Web.</w:t>
      </w:r>
    </w:p>
    <w:p w14:paraId="6B13F811" w14:textId="77777777" w:rsidR="005E10AF" w:rsidRPr="008B0F3F" w:rsidRDefault="005E10AF" w:rsidP="005E10AF">
      <w:pPr>
        <w:pStyle w:val="Heading1"/>
      </w:pPr>
      <w:r w:rsidRPr="008B0F3F">
        <w:t>Abstract</w:t>
      </w:r>
    </w:p>
    <w:p w14:paraId="37C7822D" w14:textId="0B88FC60" w:rsidR="00C90C8B" w:rsidRPr="008B0F3F" w:rsidRDefault="006B741C" w:rsidP="008B0F3F">
      <w:r>
        <w:t>T</w:t>
      </w:r>
      <w:r w:rsidRPr="008B0F3F">
        <w:t>his thesis examines</w:t>
      </w:r>
      <w:r w:rsidR="008770FC" w:rsidRPr="008B0F3F">
        <w:t xml:space="preserve"> implementi</w:t>
      </w:r>
      <w:r w:rsidR="00C90C8B" w:rsidRPr="008B0F3F">
        <w:t xml:space="preserve">ng </w:t>
      </w:r>
      <w:r w:rsidR="00AF07DC" w:rsidRPr="008B0F3F">
        <w:t>Business R</w:t>
      </w:r>
      <w:r w:rsidR="00C90C8B" w:rsidRPr="008B0F3F">
        <w:t>ules of the Agile P</w:t>
      </w:r>
      <w:r w:rsidR="008770FC" w:rsidRPr="008B0F3F">
        <w:t xml:space="preserve">rocess using Semantic Web technology. </w:t>
      </w:r>
      <w:r w:rsidR="00C90C8B" w:rsidRPr="008B0F3F">
        <w:t xml:space="preserve">The capability of </w:t>
      </w:r>
      <w:r w:rsidR="00A551AA" w:rsidRPr="008B0F3F">
        <w:t xml:space="preserve">Semantic Web </w:t>
      </w:r>
      <w:r w:rsidR="00C90C8B" w:rsidRPr="008B0F3F">
        <w:t xml:space="preserve">to support </w:t>
      </w:r>
      <w:r w:rsidR="00AF07DC" w:rsidRPr="008B0F3F">
        <w:t>Business R</w:t>
      </w:r>
      <w:r w:rsidR="00C90C8B" w:rsidRPr="008B0F3F">
        <w:t>ules is needed to gain the use of Semantic Web in organizations and industries. This thesis aims to build the bridge between business and software engin</w:t>
      </w:r>
      <w:r w:rsidR="00AF07DC" w:rsidRPr="008B0F3F">
        <w:t>eering by exploring the use of Business R</w:t>
      </w:r>
      <w:r w:rsidR="00C90C8B" w:rsidRPr="008B0F3F">
        <w:t xml:space="preserve">ules to sustain the Agile Development </w:t>
      </w:r>
      <w:commentRangeStart w:id="0"/>
      <w:r w:rsidR="00C90C8B" w:rsidRPr="008B0F3F">
        <w:t>Process</w:t>
      </w:r>
      <w:commentRangeEnd w:id="0"/>
      <w:r>
        <w:rPr>
          <w:rStyle w:val="CommentReference"/>
        </w:rPr>
        <w:commentReference w:id="0"/>
      </w:r>
      <w:r w:rsidR="00C90C8B" w:rsidRPr="008B0F3F">
        <w:t>.</w:t>
      </w:r>
    </w:p>
    <w:p w14:paraId="158E832A" w14:textId="77777777" w:rsidR="00706A3E" w:rsidRPr="008B0F3F" w:rsidRDefault="00706A3E" w:rsidP="00706A3E">
      <w:pPr>
        <w:pStyle w:val="Heading1"/>
      </w:pPr>
      <w:commentRangeStart w:id="1"/>
      <w:commentRangeStart w:id="2"/>
      <w:r w:rsidRPr="008B0F3F">
        <w:t>Introduction</w:t>
      </w:r>
      <w:commentRangeEnd w:id="1"/>
      <w:r w:rsidR="00BE6783">
        <w:rPr>
          <w:rStyle w:val="CommentReference"/>
          <w:rFonts w:asciiTheme="minorHAnsi" w:eastAsiaTheme="minorHAnsi" w:hAnsiTheme="minorHAnsi" w:cstheme="minorBidi"/>
          <w:b w:val="0"/>
          <w:bCs w:val="0"/>
          <w:kern w:val="0"/>
        </w:rPr>
        <w:commentReference w:id="1"/>
      </w:r>
      <w:commentRangeEnd w:id="2"/>
      <w:r w:rsidR="00725D8F">
        <w:rPr>
          <w:rStyle w:val="CommentReference"/>
          <w:rFonts w:asciiTheme="minorHAnsi" w:eastAsiaTheme="minorHAnsi" w:hAnsiTheme="minorHAnsi" w:cstheme="minorBidi"/>
          <w:b w:val="0"/>
          <w:bCs w:val="0"/>
          <w:kern w:val="0"/>
        </w:rPr>
        <w:commentReference w:id="2"/>
      </w:r>
    </w:p>
    <w:p w14:paraId="33786A79" w14:textId="4B820968" w:rsidR="00725D8F" w:rsidRPr="00DE0BB2" w:rsidRDefault="00DE0BB2" w:rsidP="00DE0BB2">
      <w:pPr>
        <w:pStyle w:val="ListParagraph"/>
        <w:numPr>
          <w:ilvl w:val="0"/>
          <w:numId w:val="17"/>
        </w:numPr>
        <w:rPr>
          <w:ins w:id="3" w:author="Van Gysel, Hilde" w:date="2016-03-24T17:35:00Z"/>
          <w:lang w:val="nl-BE"/>
          <w:rPrChange w:id="4" w:author="Van Gysel, Hilde" w:date="2016-03-24T17:37:00Z">
            <w:rPr>
              <w:ins w:id="5" w:author="Van Gysel, Hilde" w:date="2016-03-24T17:35:00Z"/>
            </w:rPr>
          </w:rPrChange>
        </w:rPr>
        <w:pPrChange w:id="6" w:author="Van Gysel, Hilde" w:date="2016-03-24T17:35:00Z">
          <w:pPr/>
        </w:pPrChange>
      </w:pPr>
      <w:ins w:id="7" w:author="Van Gysel, Hilde" w:date="2016-03-24T17:36:00Z">
        <w:r w:rsidRPr="00DE0BB2">
          <w:rPr>
            <w:lang w:val="nl-BE"/>
            <w:rPrChange w:id="8" w:author="Van Gysel, Hilde" w:date="2016-03-24T17:37:00Z">
              <w:rPr/>
            </w:rPrChange>
          </w:rPr>
          <w:t xml:space="preserve">Veel projecten mislukken </w:t>
        </w:r>
      </w:ins>
      <w:customXmlInsRangeStart w:id="9" w:author="Van Gysel, Hilde" w:date="2016-03-24T17:37:00Z"/>
      <w:sdt>
        <w:sdtPr>
          <w:id w:val="-960723616"/>
          <w:citation/>
        </w:sdtPr>
        <w:sdtContent>
          <w:customXmlInsRangeEnd w:id="9"/>
          <w:ins w:id="10" w:author="Van Gysel, Hilde" w:date="2016-03-24T17:37:00Z">
            <w:r>
              <w:fldChar w:fldCharType="begin"/>
            </w:r>
            <w:r>
              <w:rPr>
                <w:lang w:val="nl-BE"/>
              </w:rPr>
              <w:instrText xml:space="preserve"> CITATION Van151 \l 2067 </w:instrText>
            </w:r>
          </w:ins>
          <w:r>
            <w:fldChar w:fldCharType="separate"/>
          </w:r>
          <w:ins w:id="11" w:author="Van Gysel, Hilde" w:date="2016-03-24T17:37:00Z">
            <w:r>
              <w:rPr>
                <w:noProof/>
                <w:lang w:val="nl-BE"/>
              </w:rPr>
              <w:t>(Van Cauter, 2015)</w:t>
            </w:r>
            <w:r>
              <w:fldChar w:fldCharType="end"/>
            </w:r>
          </w:ins>
          <w:customXmlInsRangeStart w:id="12" w:author="Van Gysel, Hilde" w:date="2016-03-24T17:37:00Z"/>
        </w:sdtContent>
      </w:sdt>
      <w:customXmlInsRangeEnd w:id="12"/>
      <w:customXmlInsRangeStart w:id="13" w:author="Van Gysel, Hilde" w:date="2016-03-24T17:39:00Z"/>
      <w:sdt>
        <w:sdtPr>
          <w:id w:val="-1779402785"/>
          <w:citation/>
        </w:sdtPr>
        <w:sdtContent>
          <w:customXmlInsRangeEnd w:id="13"/>
          <w:ins w:id="14" w:author="Van Gysel, Hilde" w:date="2016-03-24T17:39:00Z">
            <w:r>
              <w:fldChar w:fldCharType="begin"/>
            </w:r>
          </w:ins>
          <w:ins w:id="15" w:author="Van Gysel, Hilde" w:date="2016-03-24T17:41:00Z">
            <w:r>
              <w:rPr>
                <w:lang w:val="nl-BE"/>
              </w:rPr>
              <w:instrText xml:space="preserve">CITATION Cla \l 2067 </w:instrText>
            </w:r>
          </w:ins>
          <w:r>
            <w:fldChar w:fldCharType="separate"/>
          </w:r>
          <w:ins w:id="16" w:author="Van Gysel, Hilde" w:date="2016-03-24T17:41:00Z">
            <w:r>
              <w:rPr>
                <w:noProof/>
                <w:lang w:val="nl-BE"/>
              </w:rPr>
              <w:t xml:space="preserve"> </w:t>
            </w:r>
            <w:r>
              <w:rPr>
                <w:noProof/>
                <w:lang w:val="nl-BE"/>
              </w:rPr>
              <w:t>(Clancy, 2014)</w:t>
            </w:r>
          </w:ins>
          <w:ins w:id="17" w:author="Van Gysel, Hilde" w:date="2016-03-24T17:39:00Z">
            <w:r>
              <w:fldChar w:fldCharType="end"/>
            </w:r>
          </w:ins>
          <w:customXmlInsRangeStart w:id="18" w:author="Van Gysel, Hilde" w:date="2016-03-24T17:39:00Z"/>
        </w:sdtContent>
      </w:sdt>
      <w:customXmlInsRangeEnd w:id="18"/>
    </w:p>
    <w:p w14:paraId="6DF13E0D" w14:textId="21C1AF04" w:rsidR="001B7EAC" w:rsidRDefault="00610C16" w:rsidP="00610C16">
      <w:ins w:id="19" w:author="Van Gysel, Hilde" w:date="2016-03-24T18:05:00Z">
        <w:r>
          <w:t>Scientific p</w:t>
        </w:r>
      </w:ins>
      <w:ins w:id="20" w:author="Van Gysel, Hilde" w:date="2016-03-24T18:04:00Z">
        <w:r>
          <w:t>apers (</w:t>
        </w:r>
        <w:r w:rsidRPr="00610C16">
          <w:rPr>
            <w:highlight w:val="yellow"/>
            <w:rPrChange w:id="21" w:author="Van Gysel, Hilde" w:date="2016-03-24T18:07:00Z">
              <w:rPr/>
            </w:rPrChange>
          </w:rPr>
          <w:t>references</w:t>
        </w:r>
        <w:r>
          <w:t xml:space="preserve">) and </w:t>
        </w:r>
      </w:ins>
      <w:ins w:id="22" w:author="Van Gysel, Hilde" w:date="2016-03-24T18:05:00Z">
        <w:r>
          <w:t>newspaper</w:t>
        </w:r>
      </w:ins>
      <w:ins w:id="23" w:author="Van Gysel, Hilde" w:date="2016-03-24T18:07:00Z">
        <w:r>
          <w:t xml:space="preserve"> (</w:t>
        </w:r>
        <w:r w:rsidRPr="00610C16">
          <w:rPr>
            <w:highlight w:val="yellow"/>
            <w:rPrChange w:id="24" w:author="Van Gysel, Hilde" w:date="2016-03-24T18:07:00Z">
              <w:rPr/>
            </w:rPrChange>
          </w:rPr>
          <w:t>references</w:t>
        </w:r>
        <w:bookmarkStart w:id="25" w:name="_GoBack"/>
        <w:bookmarkEnd w:id="25"/>
        <w:r>
          <w:t>)</w:t>
        </w:r>
      </w:ins>
      <w:ins w:id="26" w:author="Van Gysel, Hilde" w:date="2016-03-24T18:05:00Z">
        <w:r>
          <w:t xml:space="preserve"> mention frequently the failure of an ICT project. </w:t>
        </w:r>
      </w:ins>
      <w:ins w:id="27" w:author="Van Gysel, Hilde" w:date="2016-03-24T18:06:00Z">
        <w:r>
          <w:t>One of the issues is the</w:t>
        </w:r>
      </w:ins>
      <w:commentRangeStart w:id="28"/>
      <w:commentRangeStart w:id="29"/>
      <w:del w:id="30" w:author="Van Gysel, Hilde" w:date="2016-03-24T18:06:00Z">
        <w:r w:rsidR="0044291B" w:rsidRPr="008B0F3F" w:rsidDel="00610C16">
          <w:delText>Our</w:delText>
        </w:r>
        <w:commentRangeEnd w:id="29"/>
        <w:r w:rsidR="00BE6783" w:rsidDel="00610C16">
          <w:rPr>
            <w:rStyle w:val="CommentReference"/>
          </w:rPr>
          <w:commentReference w:id="29"/>
        </w:r>
        <w:r w:rsidR="0044291B" w:rsidRPr="008B0F3F" w:rsidDel="00610C16">
          <w:delText xml:space="preserve"> e</w:delText>
        </w:r>
        <w:r w:rsidR="004B01A8" w:rsidRPr="008B0F3F" w:rsidDel="00610C16">
          <w:delText xml:space="preserve">xperience in software development </w:delText>
        </w:r>
        <w:commentRangeEnd w:id="28"/>
        <w:r w:rsidR="00577AB5" w:rsidDel="00610C16">
          <w:rPr>
            <w:rStyle w:val="CommentReference"/>
          </w:rPr>
          <w:commentReference w:id="28"/>
        </w:r>
        <w:r w:rsidR="00CD1B73" w:rsidDel="00610C16">
          <w:delText>learns</w:delText>
        </w:r>
        <w:r w:rsidR="006B741C" w:rsidDel="00610C16">
          <w:delText xml:space="preserve"> </w:delText>
        </w:r>
        <w:r w:rsidR="004B01A8" w:rsidRPr="008B0F3F" w:rsidDel="00610C16">
          <w:delText>that the</w:delText>
        </w:r>
      </w:del>
      <w:r w:rsidR="004B01A8" w:rsidRPr="008B0F3F">
        <w:t xml:space="preserve"> gap between business and informatics</w:t>
      </w:r>
      <w:del w:id="31" w:author="Van Gysel, Hilde" w:date="2016-03-24T18:06:00Z">
        <w:r w:rsidR="004B01A8" w:rsidRPr="008B0F3F" w:rsidDel="00610C16">
          <w:delText xml:space="preserve"> still exists</w:delText>
        </w:r>
      </w:del>
      <w:ins w:id="32" w:author="Van Gysel, Hilde" w:date="2016-03-24T18:07:00Z">
        <w:r>
          <w:t>(</w:t>
        </w:r>
        <w:r w:rsidRPr="00610C16">
          <w:rPr>
            <w:highlight w:val="yellow"/>
            <w:rPrChange w:id="33" w:author="Van Gysel, Hilde" w:date="2016-03-24T18:07:00Z">
              <w:rPr/>
            </w:rPrChange>
          </w:rPr>
          <w:t>references</w:t>
        </w:r>
        <w:r>
          <w:t>)</w:t>
        </w:r>
      </w:ins>
      <w:r w:rsidR="004B01A8" w:rsidRPr="008B0F3F">
        <w:t xml:space="preserve">. </w:t>
      </w:r>
      <w:r w:rsidR="00427DBB" w:rsidRPr="008B0F3F">
        <w:t>Projects are dr</w:t>
      </w:r>
      <w:r w:rsidR="009C3ACD" w:rsidRPr="008B0F3F">
        <w:t>iven by ICT cells or managers, who not always have a feeling for the business tasks to be executed</w:t>
      </w:r>
      <w:r w:rsidR="00427DBB" w:rsidRPr="008B0F3F">
        <w:t xml:space="preserve">. </w:t>
      </w:r>
      <w:r w:rsidR="009C3ACD" w:rsidRPr="008B0F3F">
        <w:t xml:space="preserve">A change from Waterfall or Rational Unified Process (RUP) to Agile, the methodology that supports more changes and forces the business to be actively involved could help to develop the needed support </w:t>
      </w:r>
      <w:sdt>
        <w:sdtPr>
          <w:id w:val="1488984433"/>
          <w:citation/>
        </w:sdtPr>
        <w:sdtEndPr/>
        <w:sdtContent>
          <w:r w:rsidR="009C3ACD" w:rsidRPr="008B0F3F">
            <w:fldChar w:fldCharType="begin"/>
          </w:r>
          <w:r w:rsidR="009C3ACD" w:rsidRPr="008B0F3F">
            <w:instrText xml:space="preserve"> CITATION Van151 \l 2067 </w:instrText>
          </w:r>
          <w:r w:rsidR="009C3ACD" w:rsidRPr="008B0F3F">
            <w:fldChar w:fldCharType="separate"/>
          </w:r>
          <w:r w:rsidR="008B0F3F" w:rsidRPr="008B0F3F">
            <w:rPr>
              <w:noProof/>
            </w:rPr>
            <w:t>(Van Cauter, 2015)</w:t>
          </w:r>
          <w:r w:rsidR="009C3ACD" w:rsidRPr="008B0F3F">
            <w:fldChar w:fldCharType="end"/>
          </w:r>
        </w:sdtContent>
      </w:sdt>
      <w:r w:rsidR="009C3ACD" w:rsidRPr="008B0F3F">
        <w:t xml:space="preserve">. </w:t>
      </w:r>
    </w:p>
    <w:p w14:paraId="7B157D03" w14:textId="64C1CADA" w:rsidR="001B1860" w:rsidRPr="008B0F3F" w:rsidRDefault="00ED1B78" w:rsidP="000019F8">
      <w:pPr>
        <w:rPr>
          <w:i/>
        </w:rPr>
      </w:pPr>
      <w:r w:rsidRPr="008B0F3F">
        <w:t xml:space="preserve">Large software companies, the main players on the software market, have a hierarchical management and this management needs to follow ordered developments by using processes and roles as project manager. </w:t>
      </w:r>
      <w:r w:rsidR="001B1860" w:rsidRPr="008B0F3F">
        <w:t>This hierarchy and the idea of having a plan for the whole delivery does not match the Agile philosophy, where collaboration self-organized teams is a key element</w:t>
      </w:r>
      <w:r w:rsidR="00CD1B73">
        <w:t>.</w:t>
      </w:r>
      <w:r w:rsidR="00CD1B73" w:rsidRPr="008B0F3F" w:rsidDel="00CD1B73">
        <w:t xml:space="preserve"> </w:t>
      </w:r>
    </w:p>
    <w:p w14:paraId="59AB2013" w14:textId="0E8B2F13" w:rsidR="003772A3" w:rsidRPr="008B0F3F" w:rsidRDefault="003772A3" w:rsidP="008B0F3F">
      <w:r w:rsidRPr="008B0F3F">
        <w:t xml:space="preserve">The </w:t>
      </w:r>
      <w:commentRangeStart w:id="34"/>
      <w:r w:rsidRPr="008B0F3F">
        <w:t xml:space="preserve">eager to work </w:t>
      </w:r>
      <w:commentRangeEnd w:id="34"/>
      <w:r w:rsidR="00577AB5">
        <w:rPr>
          <w:rStyle w:val="CommentReference"/>
        </w:rPr>
        <w:commentReference w:id="34"/>
      </w:r>
      <w:r w:rsidRPr="008B0F3F">
        <w:t>Agile and lo</w:t>
      </w:r>
      <w:r w:rsidR="00577AB5">
        <w:t>o</w:t>
      </w:r>
      <w:r w:rsidRPr="008B0F3F">
        <w:t xml:space="preserve">se structure </w:t>
      </w:r>
      <w:r w:rsidR="00963D65" w:rsidRPr="008B0F3F">
        <w:t>directs</w:t>
      </w:r>
      <w:r w:rsidRPr="008B0F3F">
        <w:t xml:space="preserve"> teams </w:t>
      </w:r>
      <w:r w:rsidR="00963D65" w:rsidRPr="008B0F3F">
        <w:t xml:space="preserve">to adopt </w:t>
      </w:r>
      <w:r w:rsidRPr="008B0F3F">
        <w:t xml:space="preserve">the Agile Development Methodology </w:t>
      </w:r>
      <w:commentRangeStart w:id="35"/>
      <w:r w:rsidRPr="008B0F3F">
        <w:t xml:space="preserve">without knowing how to implement </w:t>
      </w:r>
      <w:commentRangeEnd w:id="35"/>
      <w:r w:rsidR="00577AB5">
        <w:rPr>
          <w:rStyle w:val="CommentReference"/>
        </w:rPr>
        <w:commentReference w:id="35"/>
      </w:r>
      <w:r w:rsidRPr="008B0F3F">
        <w:t xml:space="preserve">it. The </w:t>
      </w:r>
      <w:commentRangeStart w:id="36"/>
      <w:r w:rsidRPr="008B0F3F">
        <w:t xml:space="preserve">habit </w:t>
      </w:r>
      <w:commentRangeEnd w:id="36"/>
      <w:r w:rsidR="00577AB5">
        <w:rPr>
          <w:rStyle w:val="CommentReference"/>
        </w:rPr>
        <w:commentReference w:id="36"/>
      </w:r>
      <w:r w:rsidR="00A329E5" w:rsidRPr="008B0F3F">
        <w:t xml:space="preserve">and </w:t>
      </w:r>
      <w:r w:rsidR="00577AB5">
        <w:t xml:space="preserve">lack of </w:t>
      </w:r>
      <w:r w:rsidR="00A329E5" w:rsidRPr="008B0F3F">
        <w:t xml:space="preserve">guidance from an Agile expert risks </w:t>
      </w:r>
      <w:r w:rsidR="00577AB5" w:rsidRPr="008B0F3F">
        <w:t>creat</w:t>
      </w:r>
      <w:r w:rsidR="00577AB5">
        <w:t xml:space="preserve">ing </w:t>
      </w:r>
      <w:r w:rsidR="00A329E5" w:rsidRPr="008B0F3F">
        <w:t>no</w:t>
      </w:r>
      <w:r w:rsidR="00577AB5">
        <w:t>t</w:t>
      </w:r>
      <w:r w:rsidR="00A329E5" w:rsidRPr="008B0F3F">
        <w:t xml:space="preserve"> sprint</w:t>
      </w:r>
      <w:r w:rsidR="00577AB5">
        <w:t>s</w:t>
      </w:r>
      <w:r w:rsidR="00A329E5" w:rsidRPr="008B0F3F">
        <w:t xml:space="preserve"> but mini waterfall projects with a shortcut on analysis. The business values and objectives of the sprint are lost </w:t>
      </w:r>
      <w:r w:rsidR="00963D65" w:rsidRPr="008B0F3F">
        <w:t>through</w:t>
      </w:r>
      <w:r w:rsidR="00A329E5" w:rsidRPr="008B0F3F">
        <w:t xml:space="preserve"> software thinking </w:t>
      </w:r>
      <w:commentRangeStart w:id="37"/>
      <w:r w:rsidR="00577AB5">
        <w:t>instead of</w:t>
      </w:r>
      <w:r w:rsidR="00A329E5" w:rsidRPr="008B0F3F">
        <w:t xml:space="preserve"> business thinking</w:t>
      </w:r>
      <w:commentRangeEnd w:id="37"/>
      <w:r w:rsidR="00577AB5">
        <w:rPr>
          <w:rStyle w:val="CommentReference"/>
        </w:rPr>
        <w:commentReference w:id="37"/>
      </w:r>
      <w:r w:rsidR="00A329E5" w:rsidRPr="008B0F3F">
        <w:t>.</w:t>
      </w:r>
      <w:r w:rsidR="00963D65" w:rsidRPr="008B0F3F">
        <w:t xml:space="preserve"> A similar</w:t>
      </w:r>
      <w:r w:rsidR="00A329E5" w:rsidRPr="008B0F3F">
        <w:t xml:space="preserve"> kind of </w:t>
      </w:r>
      <w:r w:rsidR="00A329E5" w:rsidRPr="008B0F3F">
        <w:lastRenderedPageBreak/>
        <w:t xml:space="preserve">issue is the challenge to map Business Rules in a non-technical language to Semantic Web Standards </w:t>
      </w:r>
      <w:sdt>
        <w:sdtPr>
          <w:id w:val="-108194177"/>
          <w:citation/>
        </w:sdtPr>
        <w:sdtEndPr/>
        <w:sdtContent>
          <w:r w:rsidR="00A329E5" w:rsidRPr="008B0F3F">
            <w:fldChar w:fldCharType="begin"/>
          </w:r>
          <w:r w:rsidR="00A329E5" w:rsidRPr="008B0F3F">
            <w:instrText xml:space="preserve"> CITATION Spr061 \l 2067 </w:instrText>
          </w:r>
          <w:r w:rsidR="00A329E5" w:rsidRPr="008B0F3F">
            <w:fldChar w:fldCharType="separate"/>
          </w:r>
          <w:r w:rsidR="008B0F3F" w:rsidRPr="008B0F3F">
            <w:rPr>
              <w:noProof/>
            </w:rPr>
            <w:t>(Spreeuwenberg &amp; Gerrits, 2006)</w:t>
          </w:r>
          <w:r w:rsidR="00A329E5" w:rsidRPr="008B0F3F">
            <w:fldChar w:fldCharType="end"/>
          </w:r>
        </w:sdtContent>
      </w:sdt>
    </w:p>
    <w:p w14:paraId="44677F5C" w14:textId="16C1C155" w:rsidR="00A329E5" w:rsidRPr="008B0F3F" w:rsidRDefault="0044291B" w:rsidP="008B0F3F">
      <w:r w:rsidRPr="008B0F3F">
        <w:t>Our</w:t>
      </w:r>
      <w:r w:rsidR="00A329E5" w:rsidRPr="008B0F3F">
        <w:t xml:space="preserve"> interest in Agile and Business rules, the missing link between Business Rules and Semantic Web raises the research question:</w:t>
      </w:r>
    </w:p>
    <w:p w14:paraId="0B1E6030" w14:textId="534BADC3" w:rsidR="0061436A" w:rsidRPr="008B0F3F" w:rsidRDefault="00B63764" w:rsidP="008B0F3F">
      <w:r w:rsidRPr="008B0F3F">
        <w:t>Could the Agile Methodology be described by human readable business rules implemented in the Semantic Web and its int</w:t>
      </w:r>
      <w:r w:rsidR="00B7475A" w:rsidRPr="008B0F3F">
        <w:t xml:space="preserve">erfaces to publish </w:t>
      </w:r>
      <w:r w:rsidRPr="008B0F3F">
        <w:t>violations on the Web?</w:t>
      </w:r>
    </w:p>
    <w:p w14:paraId="2033A84D" w14:textId="77777777" w:rsidR="0061436A" w:rsidRPr="008B0F3F" w:rsidRDefault="0061436A" w:rsidP="008B0F3F">
      <w:r w:rsidRPr="008B0F3F">
        <w:t>To answer this question we need to examine:</w:t>
      </w:r>
    </w:p>
    <w:p w14:paraId="274E0452" w14:textId="741544FA" w:rsidR="00B63764" w:rsidRPr="008B0F3F" w:rsidRDefault="0044291B" w:rsidP="008B0F3F">
      <w:pPr>
        <w:pStyle w:val="ListParagraph"/>
        <w:numPr>
          <w:ilvl w:val="0"/>
          <w:numId w:val="16"/>
        </w:numPr>
      </w:pPr>
      <w:r w:rsidRPr="008B0F3F">
        <w:t xml:space="preserve">Can formal academic models like Fresnel be used to map business rules </w:t>
      </w:r>
      <w:r w:rsidR="000019F8">
        <w:t>defined with Semantic Web te</w:t>
      </w:r>
      <w:r w:rsidR="00FE1301">
        <w:t>c</w:t>
      </w:r>
      <w:r w:rsidR="000019F8">
        <w:t>h</w:t>
      </w:r>
      <w:r w:rsidR="00FE1301">
        <w:t>nologies to user interfaces that support and enforce executing those rules</w:t>
      </w:r>
      <w:r w:rsidRPr="008B0F3F">
        <w:t>?</w:t>
      </w:r>
    </w:p>
    <w:p w14:paraId="201E5614" w14:textId="590214C6" w:rsidR="0029738C" w:rsidRPr="008B0F3F" w:rsidRDefault="0029738C" w:rsidP="0029738C">
      <w:pPr>
        <w:pStyle w:val="ListParagraph"/>
        <w:numPr>
          <w:ilvl w:val="0"/>
          <w:numId w:val="16"/>
        </w:numPr>
      </w:pPr>
      <w:r w:rsidRPr="008B0F3F">
        <w:t xml:space="preserve">How can Business Rules avoid unwanted actions of the user </w:t>
      </w:r>
      <w:r w:rsidR="0044291B" w:rsidRPr="008B0F3F">
        <w:t>when applying</w:t>
      </w:r>
      <w:r w:rsidRPr="008B0F3F">
        <w:t xml:space="preserve"> the Agile Development Process?</w:t>
      </w:r>
    </w:p>
    <w:p w14:paraId="46D902A6" w14:textId="2D80551F" w:rsidR="0029738C" w:rsidRPr="008B0F3F" w:rsidRDefault="0029738C" w:rsidP="0029738C">
      <w:pPr>
        <w:pStyle w:val="ListParagraph"/>
        <w:numPr>
          <w:ilvl w:val="0"/>
          <w:numId w:val="16"/>
        </w:numPr>
      </w:pPr>
      <w:commentRangeStart w:id="38"/>
      <w:r w:rsidRPr="008B0F3F">
        <w:t xml:space="preserve">Can user executable actions for the Agile Development Process </w:t>
      </w:r>
      <w:commentRangeStart w:id="39"/>
      <w:r w:rsidRPr="008B0F3F">
        <w:t>be published</w:t>
      </w:r>
      <w:commentRangeEnd w:id="39"/>
      <w:r w:rsidR="00435FE3">
        <w:rPr>
          <w:rStyle w:val="CommentReference"/>
        </w:rPr>
        <w:commentReference w:id="39"/>
      </w:r>
      <w:r w:rsidRPr="008B0F3F">
        <w:t>?</w:t>
      </w:r>
    </w:p>
    <w:p w14:paraId="0E477BCA" w14:textId="2F4E43DB" w:rsidR="0029738C" w:rsidRPr="008B0F3F" w:rsidRDefault="0029738C" w:rsidP="0029738C">
      <w:pPr>
        <w:pStyle w:val="ListParagraph"/>
        <w:numPr>
          <w:ilvl w:val="0"/>
          <w:numId w:val="16"/>
        </w:numPr>
      </w:pPr>
      <w:r w:rsidRPr="008B0F3F">
        <w:t xml:space="preserve">Can </w:t>
      </w:r>
      <w:commentRangeStart w:id="40"/>
      <w:r w:rsidRPr="008B0F3F">
        <w:t xml:space="preserve">a system error for the Agile </w:t>
      </w:r>
      <w:commentRangeEnd w:id="40"/>
      <w:r w:rsidR="00435FE3">
        <w:rPr>
          <w:rStyle w:val="CommentReference"/>
        </w:rPr>
        <w:commentReference w:id="40"/>
      </w:r>
      <w:r w:rsidRPr="008B0F3F">
        <w:t xml:space="preserve">Development Process be published? </w:t>
      </w:r>
      <w:commentRangeEnd w:id="38"/>
      <w:r w:rsidR="00435FE3">
        <w:rPr>
          <w:rStyle w:val="CommentReference"/>
        </w:rPr>
        <w:commentReference w:id="38"/>
      </w:r>
    </w:p>
    <w:p w14:paraId="3316D5D7" w14:textId="0BAA0186" w:rsidR="008B0F3F" w:rsidRDefault="008B0F3F">
      <w:pPr>
        <w:rPr>
          <w:rFonts w:ascii="Times New Roman" w:eastAsia="Times New Roman" w:hAnsi="Times New Roman" w:cs="Times New Roman"/>
          <w:b/>
          <w:bCs/>
          <w:kern w:val="36"/>
          <w:sz w:val="48"/>
          <w:szCs w:val="48"/>
        </w:rPr>
      </w:pPr>
      <w:r>
        <w:rPr>
          <w:rFonts w:ascii="Times New Roman" w:eastAsia="Times New Roman" w:hAnsi="Times New Roman" w:cs="Times New Roman"/>
          <w:b/>
          <w:bCs/>
          <w:kern w:val="36"/>
          <w:sz w:val="48"/>
          <w:szCs w:val="48"/>
        </w:rPr>
        <w:br w:type="page"/>
      </w:r>
    </w:p>
    <w:sdt>
      <w:sdtPr>
        <w:rPr>
          <w:rFonts w:asciiTheme="minorHAnsi" w:eastAsiaTheme="minorHAnsi" w:hAnsiTheme="minorHAnsi" w:cstheme="minorBidi"/>
          <w:b w:val="0"/>
          <w:bCs w:val="0"/>
          <w:kern w:val="0"/>
          <w:sz w:val="22"/>
          <w:szCs w:val="22"/>
        </w:rPr>
        <w:id w:val="1941564408"/>
        <w:docPartObj>
          <w:docPartGallery w:val="Bibliographies"/>
          <w:docPartUnique/>
        </w:docPartObj>
      </w:sdtPr>
      <w:sdtEndPr/>
      <w:sdtContent>
        <w:p w14:paraId="72257BFF" w14:textId="309AB34C" w:rsidR="008B0F3F" w:rsidRPr="000019F8" w:rsidRDefault="008B0F3F">
          <w:pPr>
            <w:pStyle w:val="Heading1"/>
            <w:rPr>
              <w:lang w:val="nl-BE"/>
            </w:rPr>
          </w:pPr>
          <w:r w:rsidRPr="000019F8">
            <w:rPr>
              <w:lang w:val="nl-BE"/>
            </w:rPr>
            <w:t>Bibliography</w:t>
          </w:r>
        </w:p>
        <w:sdt>
          <w:sdtPr>
            <w:id w:val="111145805"/>
            <w:bibliography/>
          </w:sdtPr>
          <w:sdtEndPr/>
          <w:sdtContent>
            <w:p w14:paraId="657FD903" w14:textId="006A7FB0" w:rsidR="008B0F3F" w:rsidRPr="008B0F3F" w:rsidRDefault="008B0F3F" w:rsidP="008B0F3F">
              <w:pPr>
                <w:pStyle w:val="Bibliography"/>
                <w:ind w:left="720" w:hanging="720"/>
                <w:rPr>
                  <w:noProof/>
                  <w:lang w:val="nl-BE"/>
                </w:rPr>
              </w:pPr>
              <w:r>
                <w:fldChar w:fldCharType="begin"/>
              </w:r>
              <w:r w:rsidRPr="000019F8">
                <w:instrText xml:space="preserve"> BIBLIOGRAPHY </w:instrText>
              </w:r>
              <w:r>
                <w:fldChar w:fldCharType="separate"/>
              </w:r>
              <w:r w:rsidRPr="000019F8">
                <w:rPr>
                  <w:noProof/>
                </w:rPr>
                <w:t xml:space="preserve">Spreeuwenberg, S., &amp; Gerrits, R. (2006). </w:t>
              </w:r>
              <w:r>
                <w:rPr>
                  <w:noProof/>
                </w:rPr>
                <w:t xml:space="preserve">Business Rules in the Semantic Web, Are There Any or Are They Different? </w:t>
              </w:r>
              <w:r w:rsidRPr="008B0F3F">
                <w:rPr>
                  <w:i/>
                  <w:iCs/>
                  <w:noProof/>
                  <w:lang w:val="nl-BE"/>
                </w:rPr>
                <w:t>Reasoning Web</w:t>
              </w:r>
              <w:r w:rsidRPr="008B0F3F">
                <w:rPr>
                  <w:noProof/>
                  <w:lang w:val="nl-BE"/>
                </w:rPr>
                <w:t>, 152-163.</w:t>
              </w:r>
            </w:p>
            <w:p w14:paraId="74B538DB" w14:textId="77777777" w:rsidR="008B0F3F" w:rsidRPr="008B0F3F" w:rsidRDefault="008B0F3F" w:rsidP="008B0F3F">
              <w:pPr>
                <w:pStyle w:val="Bibliography"/>
                <w:ind w:left="720" w:hanging="720"/>
                <w:rPr>
                  <w:noProof/>
                  <w:lang w:val="nl-BE"/>
                </w:rPr>
              </w:pPr>
              <w:r w:rsidRPr="008B0F3F">
                <w:rPr>
                  <w:noProof/>
                  <w:lang w:val="nl-BE"/>
                </w:rPr>
                <w:t xml:space="preserve">Van Cauter, L. (2015, November 26). </w:t>
              </w:r>
              <w:r w:rsidRPr="008B0F3F">
                <w:rPr>
                  <w:i/>
                  <w:iCs/>
                  <w:noProof/>
                  <w:lang w:val="nl-BE"/>
                </w:rPr>
                <w:t>Klassieke vergissingen bij ICT projecten van uitdagingen tot aanpak</w:t>
              </w:r>
              <w:r w:rsidRPr="008B0F3F">
                <w:rPr>
                  <w:noProof/>
                  <w:lang w:val="nl-BE"/>
                </w:rPr>
                <w:t>. Retrieved Februar 25, 2016, from KU Leuven Instituut voor de Overheid: https://soc.kuleuven.be/io/opleidingen/pdf/20151126-lies-van-cauter.pdf</w:t>
              </w:r>
            </w:p>
            <w:p w14:paraId="2312D522" w14:textId="78D57948" w:rsidR="008B0F3F" w:rsidRDefault="008B0F3F" w:rsidP="008B0F3F">
              <w:r>
                <w:rPr>
                  <w:b/>
                  <w:bCs/>
                  <w:noProof/>
                </w:rPr>
                <w:fldChar w:fldCharType="end"/>
              </w:r>
            </w:p>
          </w:sdtContent>
        </w:sdt>
      </w:sdtContent>
    </w:sdt>
    <w:p w14:paraId="1F283E96" w14:textId="46EC4BD1" w:rsidR="008B0F3F" w:rsidRDefault="008B0F3F" w:rsidP="008B0F3F"/>
    <w:p w14:paraId="1409362B" w14:textId="77777777" w:rsidR="00C80835" w:rsidRPr="008B0F3F" w:rsidRDefault="00C80835" w:rsidP="001A6CB1">
      <w:pPr>
        <w:rPr>
          <w:rFonts w:ascii="Times New Roman" w:eastAsia="Times New Roman" w:hAnsi="Times New Roman" w:cs="Times New Roman"/>
          <w:b/>
          <w:bCs/>
          <w:kern w:val="36"/>
          <w:sz w:val="48"/>
          <w:szCs w:val="48"/>
        </w:rPr>
      </w:pPr>
    </w:p>
    <w:sectPr w:rsidR="00C80835" w:rsidRPr="008B0F3F">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Rutledge, Lloyd" w:date="2016-03-23T14:01:00Z" w:initials="Lloyd">
    <w:p w14:paraId="49A31C39" w14:textId="42A14A41" w:rsidR="006B741C" w:rsidRDefault="006B741C">
      <w:pPr>
        <w:pStyle w:val="CommentText"/>
      </w:pPr>
      <w:r>
        <w:rPr>
          <w:rStyle w:val="CommentReference"/>
        </w:rPr>
        <w:annotationRef/>
      </w:r>
      <w:r>
        <w:t>Nice beginning for the contribution statement and abstract as a whole. As you go further with later phases you can fill the abstract up  (typically 75-150 words) and fine-tuning the contribution statement. It should become more specific, but perhaps it is now as specific as can be before reading the literature.</w:t>
      </w:r>
    </w:p>
  </w:comment>
  <w:comment w:id="1" w:author="Van Gysel, Hilde" w:date="2016-03-24T17:04:00Z" w:initials="VGH">
    <w:p w14:paraId="7403C0DD" w14:textId="4B988A2E" w:rsidR="00BE6783" w:rsidRPr="00BE6783" w:rsidRDefault="00BE6783">
      <w:pPr>
        <w:pStyle w:val="CommentText"/>
        <w:rPr>
          <w:lang w:val="nl-BE"/>
        </w:rPr>
      </w:pPr>
      <w:r>
        <w:rPr>
          <w:rStyle w:val="CommentReference"/>
        </w:rPr>
        <w:annotationRef/>
      </w:r>
      <w:r w:rsidRPr="00BE6783">
        <w:rPr>
          <w:lang w:val="nl-BE"/>
        </w:rPr>
        <w:t>2002 _ Get ready for agile methods, with care geeft redenen waarom plan-driven of agile gekozen kan worden. Is deze juist, volledig geldig?</w:t>
      </w:r>
    </w:p>
  </w:comment>
  <w:comment w:id="2" w:author="Van Gysel, Hilde" w:date="2016-03-24T17:31:00Z" w:initials="VGH">
    <w:p w14:paraId="039A80B2" w14:textId="500B1460" w:rsidR="00725D8F" w:rsidRDefault="00725D8F">
      <w:pPr>
        <w:pStyle w:val="CommentText"/>
      </w:pPr>
      <w:r>
        <w:rPr>
          <w:rStyle w:val="CommentReference"/>
        </w:rPr>
        <w:annotationRef/>
      </w:r>
      <w:r>
        <w:t>16,2% of software is successful, in time and in budget.</w:t>
      </w:r>
    </w:p>
    <w:p w14:paraId="224F1CA8" w14:textId="499CEF6E" w:rsidR="00725D8F" w:rsidRDefault="00725D8F">
      <w:pPr>
        <w:pStyle w:val="CommentText"/>
      </w:pPr>
      <w:r>
        <w:t>31,1% cancelled before they are completed.</w:t>
      </w:r>
    </w:p>
    <w:p w14:paraId="709CC776" w14:textId="336E8F33" w:rsidR="00725D8F" w:rsidRDefault="00725D8F">
      <w:pPr>
        <w:pStyle w:val="CommentText"/>
      </w:pPr>
      <w:r>
        <w:t xml:space="preserve">2014 _ </w:t>
      </w:r>
      <w:r w:rsidRPr="00725D8F">
        <w:t>chaos-report (failure of software products)</w:t>
      </w:r>
    </w:p>
  </w:comment>
  <w:comment w:id="29" w:author="Van Gysel, Hilde" w:date="2016-03-24T17:03:00Z" w:initials="VGH">
    <w:p w14:paraId="44FB2CAF" w14:textId="3C6E7177" w:rsidR="00BE6783" w:rsidRPr="00BE6783" w:rsidRDefault="00BE6783">
      <w:pPr>
        <w:pStyle w:val="CommentText"/>
        <w:rPr>
          <w:lang w:val="nl-BE"/>
        </w:rPr>
      </w:pPr>
      <w:r>
        <w:rPr>
          <w:rStyle w:val="CommentReference"/>
        </w:rPr>
        <w:annotationRef/>
      </w:r>
      <w:r w:rsidRPr="00BE6783">
        <w:rPr>
          <w:lang w:val="nl-BE"/>
        </w:rPr>
        <w:t>Onderzoek moet zeker beschikbaar zijn dat aangeeft dat vandaag nog veel software ontwikkelingen niet voldoen aan de eisen opgelegd door de business.</w:t>
      </w:r>
    </w:p>
  </w:comment>
  <w:comment w:id="28" w:author="Rutledge, Lloyd" w:date="2016-03-23T14:01:00Z" w:initials="Lloyd">
    <w:p w14:paraId="0A8ECED4" w14:textId="00A00EAE" w:rsidR="00577AB5" w:rsidRDefault="00577AB5">
      <w:pPr>
        <w:pStyle w:val="CommentText"/>
      </w:pPr>
      <w:r>
        <w:rPr>
          <w:rStyle w:val="CommentReference"/>
        </w:rPr>
        <w:annotationRef/>
      </w:r>
      <w:r>
        <w:t>Vague source.</w:t>
      </w:r>
    </w:p>
  </w:comment>
  <w:comment w:id="34" w:author="Rutledge, Lloyd" w:date="2016-03-23T14:01:00Z" w:initials="Lloyd">
    <w:p w14:paraId="24130A7F" w14:textId="34549995" w:rsidR="00577AB5" w:rsidRDefault="00577AB5">
      <w:pPr>
        <w:pStyle w:val="CommentText"/>
      </w:pPr>
      <w:r>
        <w:rPr>
          <w:rStyle w:val="CommentReference"/>
        </w:rPr>
        <w:annotationRef/>
      </w:r>
      <w:r>
        <w:t>Don’t know what this means.</w:t>
      </w:r>
    </w:p>
  </w:comment>
  <w:comment w:id="35" w:author="Rutledge, Lloyd" w:date="2016-03-23T14:01:00Z" w:initials="Lloyd">
    <w:p w14:paraId="721E4671" w14:textId="52FDACE1" w:rsidR="00577AB5" w:rsidRDefault="00577AB5">
      <w:pPr>
        <w:pStyle w:val="CommentText"/>
      </w:pPr>
      <w:r>
        <w:rPr>
          <w:rStyle w:val="CommentReference"/>
        </w:rPr>
        <w:annotationRef/>
      </w:r>
      <w:r>
        <w:t>Can you be more specific about this aspect of Agile adoption as a problem, and with a citation? And then only if you research that specific aspect. Also next sentence.</w:t>
      </w:r>
    </w:p>
  </w:comment>
  <w:comment w:id="36" w:author="Rutledge, Lloyd" w:date="2016-03-23T14:01:00Z" w:initials="Lloyd">
    <w:p w14:paraId="4358D506" w14:textId="59CED706" w:rsidR="00577AB5" w:rsidRDefault="00577AB5">
      <w:pPr>
        <w:pStyle w:val="CommentText"/>
      </w:pPr>
      <w:r>
        <w:rPr>
          <w:rStyle w:val="CommentReference"/>
        </w:rPr>
        <w:annotationRef/>
      </w:r>
      <w:r>
        <w:t>???</w:t>
      </w:r>
    </w:p>
  </w:comment>
  <w:comment w:id="37" w:author="Rutledge, Lloyd" w:date="2016-03-23T14:01:00Z" w:initials="Lloyd">
    <w:p w14:paraId="58DD0406" w14:textId="4445DC9E" w:rsidR="00577AB5" w:rsidRDefault="00577AB5">
      <w:pPr>
        <w:pStyle w:val="CommentText"/>
      </w:pPr>
      <w:r>
        <w:rPr>
          <w:rStyle w:val="CommentReference"/>
        </w:rPr>
        <w:annotationRef/>
      </w:r>
      <w:r>
        <w:t>Okay, I see where you’re heading. See if you can firm it up and back it up with citations. And then perhaps during and after your literature reading.</w:t>
      </w:r>
    </w:p>
  </w:comment>
  <w:comment w:id="39" w:author="Rutledge, Lloyd" w:date="2016-03-23T14:01:00Z" w:initials="Lloyd">
    <w:p w14:paraId="18CD013E" w14:textId="47DE1BC2" w:rsidR="00435FE3" w:rsidRDefault="00435FE3">
      <w:pPr>
        <w:pStyle w:val="CommentText"/>
      </w:pPr>
      <w:r>
        <w:rPr>
          <w:rStyle w:val="CommentReference"/>
        </w:rPr>
        <w:annotationRef/>
      </w:r>
      <w:r>
        <w:t>What does this mean?</w:t>
      </w:r>
    </w:p>
  </w:comment>
  <w:comment w:id="40" w:author="Rutledge, Lloyd" w:date="2016-03-23T14:01:00Z" w:initials="Lloyd">
    <w:p w14:paraId="2EDBB7B8" w14:textId="02E091B9" w:rsidR="00435FE3" w:rsidRDefault="00435FE3">
      <w:pPr>
        <w:pStyle w:val="CommentText"/>
      </w:pPr>
      <w:r>
        <w:rPr>
          <w:rStyle w:val="CommentReference"/>
        </w:rPr>
        <w:annotationRef/>
      </w:r>
      <w:r>
        <w:t>Rephrase.</w:t>
      </w:r>
    </w:p>
  </w:comment>
  <w:comment w:id="38" w:author="Rutledge, Lloyd" w:date="2016-03-23T14:01:00Z" w:initials="Lloyd">
    <w:p w14:paraId="7C432272" w14:textId="0CA22A29" w:rsidR="00435FE3" w:rsidRDefault="00435FE3">
      <w:pPr>
        <w:pStyle w:val="CommentText"/>
      </w:pPr>
      <w:r>
        <w:rPr>
          <w:rStyle w:val="CommentReference"/>
        </w:rPr>
        <w:annotationRef/>
      </w:r>
      <w:r>
        <w:t>Next to actions and errors there can also be warnings and blocks at data entry actions.</w:t>
      </w:r>
      <w:r w:rsidR="005D1588">
        <w:t xml:space="preserve"> </w:t>
      </w:r>
      <w:r w:rsidR="005D1588" w:rsidRPr="00CD1B73">
        <w:rPr>
          <w:lang w:val="nl-BE"/>
        </w:rPr>
        <w:t xml:space="preserve">Afstudeerder Robert Geurts begin nu net met deze als algemeen onderwerp, maar dan heel algemeen en niks over Agile/Scrum of SE. </w:t>
      </w:r>
      <w:r w:rsidR="005D1588">
        <w:t>Maybe you can do this 3-way distinction in the context of agile and Robert handles it more generally. Let’s keep track of how both your theses progress.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9A31C39" w15:done="0"/>
  <w15:commentEx w15:paraId="7403C0DD" w15:done="0"/>
  <w15:commentEx w15:paraId="709CC776" w15:paraIdParent="7403C0DD" w15:done="0"/>
  <w15:commentEx w15:paraId="44FB2CAF" w15:done="0"/>
  <w15:commentEx w15:paraId="0A8ECED4" w15:done="0"/>
  <w15:commentEx w15:paraId="24130A7F" w15:done="0"/>
  <w15:commentEx w15:paraId="721E4671" w15:done="0"/>
  <w15:commentEx w15:paraId="4358D506" w15:done="0"/>
  <w15:commentEx w15:paraId="58DD0406" w15:done="0"/>
  <w15:commentEx w15:paraId="18CD013E" w15:done="0"/>
  <w15:commentEx w15:paraId="2EDBB7B8" w15:done="0"/>
  <w15:commentEx w15:paraId="7C43227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E469DC" w14:textId="77777777" w:rsidR="00C54FD3" w:rsidRDefault="00C54FD3" w:rsidP="00B90A11">
      <w:pPr>
        <w:spacing w:after="0" w:line="240" w:lineRule="auto"/>
      </w:pPr>
      <w:r>
        <w:separator/>
      </w:r>
    </w:p>
  </w:endnote>
  <w:endnote w:type="continuationSeparator" w:id="0">
    <w:p w14:paraId="49AB56CF" w14:textId="77777777" w:rsidR="00C54FD3" w:rsidRDefault="00C54FD3" w:rsidP="00B90A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5D08CEA" w14:textId="77777777" w:rsidR="00C54FD3" w:rsidRDefault="00C54FD3" w:rsidP="00B90A11">
      <w:pPr>
        <w:spacing w:after="0" w:line="240" w:lineRule="auto"/>
      </w:pPr>
      <w:r>
        <w:separator/>
      </w:r>
    </w:p>
  </w:footnote>
  <w:footnote w:type="continuationSeparator" w:id="0">
    <w:p w14:paraId="32DE965A" w14:textId="77777777" w:rsidR="00C54FD3" w:rsidRDefault="00C54FD3" w:rsidP="00B90A1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EDD7C19C"/>
    <w:multiLevelType w:val="hybridMultilevel"/>
    <w:tmpl w:val="795BE778"/>
    <w:lvl w:ilvl="0" w:tplc="FFFFFFFF">
      <w:start w:val="1"/>
      <w:numFmt w:val="ideographDigital"/>
      <w:lvlText w:val=""/>
      <w:lvlJc w:val="left"/>
    </w:lvl>
    <w:lvl w:ilvl="1" w:tplc="FFFFFFFF">
      <w:start w:val="1"/>
      <w:numFmt w:val="ideographDigital"/>
      <w:lvlText w:val=""/>
      <w:lvlJc w:val="left"/>
    </w:lvl>
    <w:lvl w:ilvl="2" w:tplc="FFFFFFFF">
      <w:start w:val="1"/>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2131A91"/>
    <w:multiLevelType w:val="hybridMultilevel"/>
    <w:tmpl w:val="CB565316"/>
    <w:lvl w:ilvl="0" w:tplc="0409000F">
      <w:start w:val="1"/>
      <w:numFmt w:val="decimal"/>
      <w:lvlText w:val="%1."/>
      <w:lvlJc w:val="left"/>
      <w:pPr>
        <w:ind w:left="766" w:hanging="360"/>
      </w:pPr>
    </w:lvl>
    <w:lvl w:ilvl="1" w:tplc="04090019" w:tentative="1">
      <w:start w:val="1"/>
      <w:numFmt w:val="lowerLetter"/>
      <w:lvlText w:val="%2."/>
      <w:lvlJc w:val="left"/>
      <w:pPr>
        <w:ind w:left="1486" w:hanging="360"/>
      </w:pPr>
    </w:lvl>
    <w:lvl w:ilvl="2" w:tplc="0409001B" w:tentative="1">
      <w:start w:val="1"/>
      <w:numFmt w:val="lowerRoman"/>
      <w:lvlText w:val="%3."/>
      <w:lvlJc w:val="right"/>
      <w:pPr>
        <w:ind w:left="2206" w:hanging="180"/>
      </w:pPr>
    </w:lvl>
    <w:lvl w:ilvl="3" w:tplc="0409000F" w:tentative="1">
      <w:start w:val="1"/>
      <w:numFmt w:val="decimal"/>
      <w:lvlText w:val="%4."/>
      <w:lvlJc w:val="left"/>
      <w:pPr>
        <w:ind w:left="2926" w:hanging="360"/>
      </w:pPr>
    </w:lvl>
    <w:lvl w:ilvl="4" w:tplc="04090019" w:tentative="1">
      <w:start w:val="1"/>
      <w:numFmt w:val="lowerLetter"/>
      <w:lvlText w:val="%5."/>
      <w:lvlJc w:val="left"/>
      <w:pPr>
        <w:ind w:left="3646" w:hanging="360"/>
      </w:pPr>
    </w:lvl>
    <w:lvl w:ilvl="5" w:tplc="0409001B" w:tentative="1">
      <w:start w:val="1"/>
      <w:numFmt w:val="lowerRoman"/>
      <w:lvlText w:val="%6."/>
      <w:lvlJc w:val="right"/>
      <w:pPr>
        <w:ind w:left="4366" w:hanging="180"/>
      </w:pPr>
    </w:lvl>
    <w:lvl w:ilvl="6" w:tplc="0409000F" w:tentative="1">
      <w:start w:val="1"/>
      <w:numFmt w:val="decimal"/>
      <w:lvlText w:val="%7."/>
      <w:lvlJc w:val="left"/>
      <w:pPr>
        <w:ind w:left="5086" w:hanging="360"/>
      </w:pPr>
    </w:lvl>
    <w:lvl w:ilvl="7" w:tplc="04090019" w:tentative="1">
      <w:start w:val="1"/>
      <w:numFmt w:val="lowerLetter"/>
      <w:lvlText w:val="%8."/>
      <w:lvlJc w:val="left"/>
      <w:pPr>
        <w:ind w:left="5806" w:hanging="360"/>
      </w:pPr>
    </w:lvl>
    <w:lvl w:ilvl="8" w:tplc="0409001B" w:tentative="1">
      <w:start w:val="1"/>
      <w:numFmt w:val="lowerRoman"/>
      <w:lvlText w:val="%9."/>
      <w:lvlJc w:val="right"/>
      <w:pPr>
        <w:ind w:left="6526" w:hanging="180"/>
      </w:pPr>
    </w:lvl>
  </w:abstractNum>
  <w:abstractNum w:abstractNumId="2" w15:restartNumberingAfterBreak="0">
    <w:nsid w:val="18D67E56"/>
    <w:multiLevelType w:val="hybridMultilevel"/>
    <w:tmpl w:val="E8C2FD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1203CE"/>
    <w:multiLevelType w:val="hybridMultilevel"/>
    <w:tmpl w:val="3552F2EE"/>
    <w:lvl w:ilvl="0" w:tplc="00D8AC2E">
      <w:start w:val="1"/>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F4970E1"/>
    <w:multiLevelType w:val="hybridMultilevel"/>
    <w:tmpl w:val="678CDE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4D3148"/>
    <w:multiLevelType w:val="multilevel"/>
    <w:tmpl w:val="9C90E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705383"/>
    <w:multiLevelType w:val="multilevel"/>
    <w:tmpl w:val="421E0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170AD8"/>
    <w:multiLevelType w:val="hybridMultilevel"/>
    <w:tmpl w:val="75826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7355955"/>
    <w:multiLevelType w:val="multilevel"/>
    <w:tmpl w:val="9934E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A2C0A37"/>
    <w:multiLevelType w:val="multilevel"/>
    <w:tmpl w:val="14F20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EB5045A"/>
    <w:multiLevelType w:val="hybridMultilevel"/>
    <w:tmpl w:val="A53EDAE6"/>
    <w:lvl w:ilvl="0" w:tplc="CD62A3F6">
      <w:start w:val="201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6936028"/>
    <w:multiLevelType w:val="hybridMultilevel"/>
    <w:tmpl w:val="B178C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BBA0C8F"/>
    <w:multiLevelType w:val="multilevel"/>
    <w:tmpl w:val="F13ACA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C2B0DD9"/>
    <w:multiLevelType w:val="multilevel"/>
    <w:tmpl w:val="FEC22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7A71D06"/>
    <w:multiLevelType w:val="multilevel"/>
    <w:tmpl w:val="56D0B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96C7685"/>
    <w:multiLevelType w:val="multilevel"/>
    <w:tmpl w:val="18FE1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BBF225E"/>
    <w:multiLevelType w:val="multilevel"/>
    <w:tmpl w:val="5330C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3"/>
  </w:num>
  <w:num w:numId="3">
    <w:abstractNumId w:val="6"/>
  </w:num>
  <w:num w:numId="4">
    <w:abstractNumId w:val="9"/>
  </w:num>
  <w:num w:numId="5">
    <w:abstractNumId w:val="14"/>
  </w:num>
  <w:num w:numId="6">
    <w:abstractNumId w:val="15"/>
  </w:num>
  <w:num w:numId="7">
    <w:abstractNumId w:val="16"/>
  </w:num>
  <w:num w:numId="8">
    <w:abstractNumId w:val="5"/>
  </w:num>
  <w:num w:numId="9">
    <w:abstractNumId w:val="12"/>
  </w:num>
  <w:num w:numId="10">
    <w:abstractNumId w:val="0"/>
  </w:num>
  <w:num w:numId="11">
    <w:abstractNumId w:val="4"/>
  </w:num>
  <w:num w:numId="12">
    <w:abstractNumId w:val="3"/>
  </w:num>
  <w:num w:numId="13">
    <w:abstractNumId w:val="11"/>
  </w:num>
  <w:num w:numId="14">
    <w:abstractNumId w:val="7"/>
  </w:num>
  <w:num w:numId="15">
    <w:abstractNumId w:val="1"/>
  </w:num>
  <w:num w:numId="16">
    <w:abstractNumId w:val="2"/>
  </w:num>
  <w:num w:numId="17">
    <w:abstractNumId w:val="1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Van Gysel, Hilde">
    <w15:presenceInfo w15:providerId="AD" w15:userId="S-1-5-21-1957994488-842925246-40105171-143070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4EC9"/>
    <w:rsid w:val="00000032"/>
    <w:rsid w:val="00000D7E"/>
    <w:rsid w:val="000019F8"/>
    <w:rsid w:val="00003ED2"/>
    <w:rsid w:val="00013121"/>
    <w:rsid w:val="0001326F"/>
    <w:rsid w:val="00015741"/>
    <w:rsid w:val="00027F42"/>
    <w:rsid w:val="00030858"/>
    <w:rsid w:val="00034226"/>
    <w:rsid w:val="00043002"/>
    <w:rsid w:val="00043F26"/>
    <w:rsid w:val="00045774"/>
    <w:rsid w:val="00050E16"/>
    <w:rsid w:val="00051EC0"/>
    <w:rsid w:val="0005245F"/>
    <w:rsid w:val="00056DDD"/>
    <w:rsid w:val="0006128A"/>
    <w:rsid w:val="0006214A"/>
    <w:rsid w:val="00065876"/>
    <w:rsid w:val="0007011F"/>
    <w:rsid w:val="00076E50"/>
    <w:rsid w:val="00083D27"/>
    <w:rsid w:val="00084A38"/>
    <w:rsid w:val="0009339B"/>
    <w:rsid w:val="000937FC"/>
    <w:rsid w:val="000A2512"/>
    <w:rsid w:val="000A314B"/>
    <w:rsid w:val="000A48AA"/>
    <w:rsid w:val="000A64DC"/>
    <w:rsid w:val="000A793A"/>
    <w:rsid w:val="000A7BBB"/>
    <w:rsid w:val="000B6D30"/>
    <w:rsid w:val="000B7B8B"/>
    <w:rsid w:val="000C16AE"/>
    <w:rsid w:val="000C6F0F"/>
    <w:rsid w:val="000D13CD"/>
    <w:rsid w:val="000D3A73"/>
    <w:rsid w:val="000D5280"/>
    <w:rsid w:val="000E0190"/>
    <w:rsid w:val="000E6529"/>
    <w:rsid w:val="000F379D"/>
    <w:rsid w:val="001006B5"/>
    <w:rsid w:val="001039A2"/>
    <w:rsid w:val="001102D8"/>
    <w:rsid w:val="001104DD"/>
    <w:rsid w:val="00110FD2"/>
    <w:rsid w:val="00111626"/>
    <w:rsid w:val="001134E8"/>
    <w:rsid w:val="00114BA0"/>
    <w:rsid w:val="00121BAC"/>
    <w:rsid w:val="00122585"/>
    <w:rsid w:val="0012381D"/>
    <w:rsid w:val="0012460B"/>
    <w:rsid w:val="00125F2D"/>
    <w:rsid w:val="00130FBC"/>
    <w:rsid w:val="0013182B"/>
    <w:rsid w:val="00131F2A"/>
    <w:rsid w:val="001404F6"/>
    <w:rsid w:val="00140942"/>
    <w:rsid w:val="00140BAA"/>
    <w:rsid w:val="00140F53"/>
    <w:rsid w:val="00142215"/>
    <w:rsid w:val="00143B29"/>
    <w:rsid w:val="00144E8D"/>
    <w:rsid w:val="001517AD"/>
    <w:rsid w:val="0015661A"/>
    <w:rsid w:val="00157130"/>
    <w:rsid w:val="00167216"/>
    <w:rsid w:val="0017187E"/>
    <w:rsid w:val="00177C3B"/>
    <w:rsid w:val="00184175"/>
    <w:rsid w:val="0018712C"/>
    <w:rsid w:val="00192621"/>
    <w:rsid w:val="00195E74"/>
    <w:rsid w:val="00196AEE"/>
    <w:rsid w:val="00196CA7"/>
    <w:rsid w:val="00197712"/>
    <w:rsid w:val="001977A1"/>
    <w:rsid w:val="001A5CFC"/>
    <w:rsid w:val="001A6CB1"/>
    <w:rsid w:val="001B0E30"/>
    <w:rsid w:val="001B1129"/>
    <w:rsid w:val="001B1633"/>
    <w:rsid w:val="001B1860"/>
    <w:rsid w:val="001B271E"/>
    <w:rsid w:val="001B31D4"/>
    <w:rsid w:val="001B7EAC"/>
    <w:rsid w:val="001C559A"/>
    <w:rsid w:val="001E2AC1"/>
    <w:rsid w:val="001F1735"/>
    <w:rsid w:val="001F4893"/>
    <w:rsid w:val="001F5946"/>
    <w:rsid w:val="001F5BFC"/>
    <w:rsid w:val="001F6F11"/>
    <w:rsid w:val="00202F81"/>
    <w:rsid w:val="002033B8"/>
    <w:rsid w:val="00207FCE"/>
    <w:rsid w:val="00212F58"/>
    <w:rsid w:val="00216F33"/>
    <w:rsid w:val="00220501"/>
    <w:rsid w:val="00220E58"/>
    <w:rsid w:val="00222ED0"/>
    <w:rsid w:val="0022331A"/>
    <w:rsid w:val="002244FF"/>
    <w:rsid w:val="002251C0"/>
    <w:rsid w:val="00227890"/>
    <w:rsid w:val="00232788"/>
    <w:rsid w:val="00232BA9"/>
    <w:rsid w:val="00244E05"/>
    <w:rsid w:val="00247261"/>
    <w:rsid w:val="00253724"/>
    <w:rsid w:val="00260157"/>
    <w:rsid w:val="0026790E"/>
    <w:rsid w:val="00267A0A"/>
    <w:rsid w:val="00270800"/>
    <w:rsid w:val="002709F6"/>
    <w:rsid w:val="00271085"/>
    <w:rsid w:val="00274FDF"/>
    <w:rsid w:val="00275047"/>
    <w:rsid w:val="00275C3C"/>
    <w:rsid w:val="002775F2"/>
    <w:rsid w:val="00280493"/>
    <w:rsid w:val="00282E68"/>
    <w:rsid w:val="002841BE"/>
    <w:rsid w:val="00284228"/>
    <w:rsid w:val="00286183"/>
    <w:rsid w:val="0029738C"/>
    <w:rsid w:val="00297EAB"/>
    <w:rsid w:val="002A1C5D"/>
    <w:rsid w:val="002A6915"/>
    <w:rsid w:val="002B58B7"/>
    <w:rsid w:val="002B5DDA"/>
    <w:rsid w:val="002C2298"/>
    <w:rsid w:val="002C3138"/>
    <w:rsid w:val="002C326E"/>
    <w:rsid w:val="002D395E"/>
    <w:rsid w:val="002D61D1"/>
    <w:rsid w:val="002E3DAD"/>
    <w:rsid w:val="002E4116"/>
    <w:rsid w:val="002E6C75"/>
    <w:rsid w:val="002F2771"/>
    <w:rsid w:val="002F5429"/>
    <w:rsid w:val="002F65EA"/>
    <w:rsid w:val="002F728B"/>
    <w:rsid w:val="00301E41"/>
    <w:rsid w:val="00311248"/>
    <w:rsid w:val="00313A0E"/>
    <w:rsid w:val="00314429"/>
    <w:rsid w:val="00321DFC"/>
    <w:rsid w:val="0032269B"/>
    <w:rsid w:val="003240F5"/>
    <w:rsid w:val="003258C7"/>
    <w:rsid w:val="00326E48"/>
    <w:rsid w:val="003304DD"/>
    <w:rsid w:val="003314EB"/>
    <w:rsid w:val="00335D4D"/>
    <w:rsid w:val="00341FB4"/>
    <w:rsid w:val="00343710"/>
    <w:rsid w:val="00343B49"/>
    <w:rsid w:val="003466D0"/>
    <w:rsid w:val="00351924"/>
    <w:rsid w:val="00353FA7"/>
    <w:rsid w:val="00355214"/>
    <w:rsid w:val="003625D6"/>
    <w:rsid w:val="0036305B"/>
    <w:rsid w:val="003653BF"/>
    <w:rsid w:val="00365C03"/>
    <w:rsid w:val="00374783"/>
    <w:rsid w:val="003772A3"/>
    <w:rsid w:val="00377A55"/>
    <w:rsid w:val="00380E3F"/>
    <w:rsid w:val="0038206D"/>
    <w:rsid w:val="00387E46"/>
    <w:rsid w:val="00392B36"/>
    <w:rsid w:val="003A0586"/>
    <w:rsid w:val="003A1AD5"/>
    <w:rsid w:val="003A64BB"/>
    <w:rsid w:val="003B127C"/>
    <w:rsid w:val="003B12D7"/>
    <w:rsid w:val="003B478E"/>
    <w:rsid w:val="003B4D62"/>
    <w:rsid w:val="003C1513"/>
    <w:rsid w:val="003C3D07"/>
    <w:rsid w:val="003C6907"/>
    <w:rsid w:val="003D1334"/>
    <w:rsid w:val="003D2DCC"/>
    <w:rsid w:val="003D562A"/>
    <w:rsid w:val="003D725C"/>
    <w:rsid w:val="0040466E"/>
    <w:rsid w:val="004113B9"/>
    <w:rsid w:val="00411D2E"/>
    <w:rsid w:val="0041341C"/>
    <w:rsid w:val="00414D40"/>
    <w:rsid w:val="00420C79"/>
    <w:rsid w:val="00422B63"/>
    <w:rsid w:val="00422C6A"/>
    <w:rsid w:val="00427DBB"/>
    <w:rsid w:val="00434FA3"/>
    <w:rsid w:val="00435FE3"/>
    <w:rsid w:val="0044291B"/>
    <w:rsid w:val="00442BCE"/>
    <w:rsid w:val="004441CC"/>
    <w:rsid w:val="00446140"/>
    <w:rsid w:val="0045225F"/>
    <w:rsid w:val="004622E7"/>
    <w:rsid w:val="004657DE"/>
    <w:rsid w:val="00466897"/>
    <w:rsid w:val="00466E3C"/>
    <w:rsid w:val="004671FF"/>
    <w:rsid w:val="00471981"/>
    <w:rsid w:val="004741C6"/>
    <w:rsid w:val="00475AB6"/>
    <w:rsid w:val="0047743D"/>
    <w:rsid w:val="00481B0F"/>
    <w:rsid w:val="0049170B"/>
    <w:rsid w:val="00491D21"/>
    <w:rsid w:val="004A200F"/>
    <w:rsid w:val="004A2A58"/>
    <w:rsid w:val="004A595C"/>
    <w:rsid w:val="004B01A8"/>
    <w:rsid w:val="004B24A2"/>
    <w:rsid w:val="004B2F4E"/>
    <w:rsid w:val="004B3FCC"/>
    <w:rsid w:val="004B42BC"/>
    <w:rsid w:val="004B703F"/>
    <w:rsid w:val="004C2DAA"/>
    <w:rsid w:val="004C2EB9"/>
    <w:rsid w:val="004C62CA"/>
    <w:rsid w:val="004C7F11"/>
    <w:rsid w:val="004D4591"/>
    <w:rsid w:val="004D54FE"/>
    <w:rsid w:val="004E3600"/>
    <w:rsid w:val="004E4B92"/>
    <w:rsid w:val="004E4EC1"/>
    <w:rsid w:val="004E750D"/>
    <w:rsid w:val="004E7FC1"/>
    <w:rsid w:val="004F36AC"/>
    <w:rsid w:val="004F53DA"/>
    <w:rsid w:val="004F783A"/>
    <w:rsid w:val="00504138"/>
    <w:rsid w:val="00511D88"/>
    <w:rsid w:val="00514D80"/>
    <w:rsid w:val="00521145"/>
    <w:rsid w:val="00522E58"/>
    <w:rsid w:val="00525475"/>
    <w:rsid w:val="00526DFD"/>
    <w:rsid w:val="0053019B"/>
    <w:rsid w:val="00530ABC"/>
    <w:rsid w:val="005311EC"/>
    <w:rsid w:val="0053277B"/>
    <w:rsid w:val="00532E31"/>
    <w:rsid w:val="005338D7"/>
    <w:rsid w:val="00536AC5"/>
    <w:rsid w:val="00536CDD"/>
    <w:rsid w:val="00543F08"/>
    <w:rsid w:val="0054417D"/>
    <w:rsid w:val="005445BB"/>
    <w:rsid w:val="0055046C"/>
    <w:rsid w:val="005549A9"/>
    <w:rsid w:val="00556DE1"/>
    <w:rsid w:val="00565D57"/>
    <w:rsid w:val="00571CA7"/>
    <w:rsid w:val="00577AB5"/>
    <w:rsid w:val="00591433"/>
    <w:rsid w:val="005920F8"/>
    <w:rsid w:val="00593E74"/>
    <w:rsid w:val="00593EC1"/>
    <w:rsid w:val="00594243"/>
    <w:rsid w:val="0059517F"/>
    <w:rsid w:val="005A0058"/>
    <w:rsid w:val="005A1960"/>
    <w:rsid w:val="005A52F1"/>
    <w:rsid w:val="005A7C70"/>
    <w:rsid w:val="005B309A"/>
    <w:rsid w:val="005B492B"/>
    <w:rsid w:val="005C4C55"/>
    <w:rsid w:val="005C632D"/>
    <w:rsid w:val="005D0DCC"/>
    <w:rsid w:val="005D1588"/>
    <w:rsid w:val="005E0F76"/>
    <w:rsid w:val="005E10AF"/>
    <w:rsid w:val="005E4D6A"/>
    <w:rsid w:val="005F0AED"/>
    <w:rsid w:val="00603E52"/>
    <w:rsid w:val="00610C16"/>
    <w:rsid w:val="00612168"/>
    <w:rsid w:val="0061258F"/>
    <w:rsid w:val="006130C7"/>
    <w:rsid w:val="0061436A"/>
    <w:rsid w:val="0061545D"/>
    <w:rsid w:val="00615BFE"/>
    <w:rsid w:val="00615C19"/>
    <w:rsid w:val="00615E96"/>
    <w:rsid w:val="006178A3"/>
    <w:rsid w:val="00620759"/>
    <w:rsid w:val="0062093F"/>
    <w:rsid w:val="0062100F"/>
    <w:rsid w:val="00621910"/>
    <w:rsid w:val="0062685B"/>
    <w:rsid w:val="00627175"/>
    <w:rsid w:val="00627498"/>
    <w:rsid w:val="00633D5F"/>
    <w:rsid w:val="00634DF6"/>
    <w:rsid w:val="00636D66"/>
    <w:rsid w:val="00643461"/>
    <w:rsid w:val="00644EC9"/>
    <w:rsid w:val="00653650"/>
    <w:rsid w:val="006559AC"/>
    <w:rsid w:val="00660A60"/>
    <w:rsid w:val="006622C1"/>
    <w:rsid w:val="00663186"/>
    <w:rsid w:val="0067173D"/>
    <w:rsid w:val="006718DC"/>
    <w:rsid w:val="006804A4"/>
    <w:rsid w:val="006841DB"/>
    <w:rsid w:val="00686817"/>
    <w:rsid w:val="00686A21"/>
    <w:rsid w:val="0069422F"/>
    <w:rsid w:val="006A3097"/>
    <w:rsid w:val="006A6A54"/>
    <w:rsid w:val="006B3E12"/>
    <w:rsid w:val="006B4E33"/>
    <w:rsid w:val="006B741C"/>
    <w:rsid w:val="006C2C80"/>
    <w:rsid w:val="006C336D"/>
    <w:rsid w:val="006C596A"/>
    <w:rsid w:val="006C6D50"/>
    <w:rsid w:val="006D4144"/>
    <w:rsid w:val="006D5C98"/>
    <w:rsid w:val="006E02D5"/>
    <w:rsid w:val="006E21B3"/>
    <w:rsid w:val="006E3657"/>
    <w:rsid w:val="006E7D5A"/>
    <w:rsid w:val="006F63B5"/>
    <w:rsid w:val="0070240A"/>
    <w:rsid w:val="00703B51"/>
    <w:rsid w:val="00706A3E"/>
    <w:rsid w:val="007077EB"/>
    <w:rsid w:val="0071087E"/>
    <w:rsid w:val="0071114D"/>
    <w:rsid w:val="00711BC1"/>
    <w:rsid w:val="00711F1B"/>
    <w:rsid w:val="00712014"/>
    <w:rsid w:val="00712576"/>
    <w:rsid w:val="007127E9"/>
    <w:rsid w:val="007144D5"/>
    <w:rsid w:val="007150FB"/>
    <w:rsid w:val="007168F0"/>
    <w:rsid w:val="0072089C"/>
    <w:rsid w:val="00723B27"/>
    <w:rsid w:val="0072593D"/>
    <w:rsid w:val="00725C05"/>
    <w:rsid w:val="00725D8F"/>
    <w:rsid w:val="007339B3"/>
    <w:rsid w:val="00733AF8"/>
    <w:rsid w:val="0074284D"/>
    <w:rsid w:val="0075045B"/>
    <w:rsid w:val="007556C1"/>
    <w:rsid w:val="0075720D"/>
    <w:rsid w:val="00760D43"/>
    <w:rsid w:val="00763D99"/>
    <w:rsid w:val="0076774A"/>
    <w:rsid w:val="0077395E"/>
    <w:rsid w:val="007767A0"/>
    <w:rsid w:val="007877D6"/>
    <w:rsid w:val="00790436"/>
    <w:rsid w:val="00790BCD"/>
    <w:rsid w:val="00794C03"/>
    <w:rsid w:val="0079610B"/>
    <w:rsid w:val="007962BA"/>
    <w:rsid w:val="00796304"/>
    <w:rsid w:val="00796EBD"/>
    <w:rsid w:val="007A409A"/>
    <w:rsid w:val="007A41D1"/>
    <w:rsid w:val="007A428B"/>
    <w:rsid w:val="007B2EA6"/>
    <w:rsid w:val="007B3F44"/>
    <w:rsid w:val="007B60AA"/>
    <w:rsid w:val="007B7A00"/>
    <w:rsid w:val="007B7C23"/>
    <w:rsid w:val="007C23B1"/>
    <w:rsid w:val="007C4108"/>
    <w:rsid w:val="007C4EB2"/>
    <w:rsid w:val="007D31A1"/>
    <w:rsid w:val="007D3CD3"/>
    <w:rsid w:val="007D4EF5"/>
    <w:rsid w:val="007D74AC"/>
    <w:rsid w:val="007E03D4"/>
    <w:rsid w:val="007E2127"/>
    <w:rsid w:val="007E57D9"/>
    <w:rsid w:val="007E6579"/>
    <w:rsid w:val="007F5BC1"/>
    <w:rsid w:val="008015A0"/>
    <w:rsid w:val="00803604"/>
    <w:rsid w:val="00807A9B"/>
    <w:rsid w:val="008125DF"/>
    <w:rsid w:val="00814EC0"/>
    <w:rsid w:val="0081525C"/>
    <w:rsid w:val="00815EEB"/>
    <w:rsid w:val="00816B1D"/>
    <w:rsid w:val="00820E1C"/>
    <w:rsid w:val="0082515F"/>
    <w:rsid w:val="0082650A"/>
    <w:rsid w:val="00827417"/>
    <w:rsid w:val="0082743D"/>
    <w:rsid w:val="0083024D"/>
    <w:rsid w:val="008311B0"/>
    <w:rsid w:val="008311E0"/>
    <w:rsid w:val="00831699"/>
    <w:rsid w:val="00831820"/>
    <w:rsid w:val="00832740"/>
    <w:rsid w:val="00835671"/>
    <w:rsid w:val="008423E1"/>
    <w:rsid w:val="00845270"/>
    <w:rsid w:val="00846934"/>
    <w:rsid w:val="00851C61"/>
    <w:rsid w:val="00852257"/>
    <w:rsid w:val="00852E53"/>
    <w:rsid w:val="00865098"/>
    <w:rsid w:val="00865936"/>
    <w:rsid w:val="00871759"/>
    <w:rsid w:val="0087340A"/>
    <w:rsid w:val="00873F36"/>
    <w:rsid w:val="00875521"/>
    <w:rsid w:val="008770FC"/>
    <w:rsid w:val="00881089"/>
    <w:rsid w:val="00881CC6"/>
    <w:rsid w:val="00883AFC"/>
    <w:rsid w:val="0088457B"/>
    <w:rsid w:val="00886C07"/>
    <w:rsid w:val="008876FC"/>
    <w:rsid w:val="00897467"/>
    <w:rsid w:val="008A25D3"/>
    <w:rsid w:val="008A2AC8"/>
    <w:rsid w:val="008A56C7"/>
    <w:rsid w:val="008B0F3F"/>
    <w:rsid w:val="008B131F"/>
    <w:rsid w:val="008B22BE"/>
    <w:rsid w:val="008B376D"/>
    <w:rsid w:val="008B3E85"/>
    <w:rsid w:val="008B74F9"/>
    <w:rsid w:val="008C04CD"/>
    <w:rsid w:val="008C2AB5"/>
    <w:rsid w:val="008C6CA8"/>
    <w:rsid w:val="008D17EB"/>
    <w:rsid w:val="008D7447"/>
    <w:rsid w:val="008D74F3"/>
    <w:rsid w:val="008E0A0D"/>
    <w:rsid w:val="008E3112"/>
    <w:rsid w:val="008E63B0"/>
    <w:rsid w:val="008F4615"/>
    <w:rsid w:val="00901949"/>
    <w:rsid w:val="009054F8"/>
    <w:rsid w:val="00905CE2"/>
    <w:rsid w:val="00910231"/>
    <w:rsid w:val="00910AE2"/>
    <w:rsid w:val="00911894"/>
    <w:rsid w:val="00911D0F"/>
    <w:rsid w:val="00912285"/>
    <w:rsid w:val="009129BD"/>
    <w:rsid w:val="009203D0"/>
    <w:rsid w:val="0092068A"/>
    <w:rsid w:val="00922CB5"/>
    <w:rsid w:val="00923B5D"/>
    <w:rsid w:val="00924E26"/>
    <w:rsid w:val="00925898"/>
    <w:rsid w:val="00925D31"/>
    <w:rsid w:val="009277BD"/>
    <w:rsid w:val="009344CF"/>
    <w:rsid w:val="00941F17"/>
    <w:rsid w:val="00945736"/>
    <w:rsid w:val="00945D1F"/>
    <w:rsid w:val="00953C13"/>
    <w:rsid w:val="00955343"/>
    <w:rsid w:val="00957AC3"/>
    <w:rsid w:val="00957ED4"/>
    <w:rsid w:val="00960FBF"/>
    <w:rsid w:val="0096107C"/>
    <w:rsid w:val="0096287D"/>
    <w:rsid w:val="00962F0B"/>
    <w:rsid w:val="00963D65"/>
    <w:rsid w:val="009664E0"/>
    <w:rsid w:val="00967DC8"/>
    <w:rsid w:val="00972D1E"/>
    <w:rsid w:val="0098187D"/>
    <w:rsid w:val="00983178"/>
    <w:rsid w:val="009833B9"/>
    <w:rsid w:val="00987468"/>
    <w:rsid w:val="00987D0A"/>
    <w:rsid w:val="00993A46"/>
    <w:rsid w:val="0099512D"/>
    <w:rsid w:val="009961DE"/>
    <w:rsid w:val="009966C5"/>
    <w:rsid w:val="009B3F99"/>
    <w:rsid w:val="009B6779"/>
    <w:rsid w:val="009C2D7C"/>
    <w:rsid w:val="009C3ACD"/>
    <w:rsid w:val="009C749F"/>
    <w:rsid w:val="009D1824"/>
    <w:rsid w:val="009D4EBD"/>
    <w:rsid w:val="009E1F4B"/>
    <w:rsid w:val="009E5513"/>
    <w:rsid w:val="009F0C87"/>
    <w:rsid w:val="009F0FB3"/>
    <w:rsid w:val="009F58EF"/>
    <w:rsid w:val="009F61CA"/>
    <w:rsid w:val="00A001E8"/>
    <w:rsid w:val="00A048EC"/>
    <w:rsid w:val="00A05084"/>
    <w:rsid w:val="00A05A80"/>
    <w:rsid w:val="00A1567D"/>
    <w:rsid w:val="00A202F3"/>
    <w:rsid w:val="00A2060E"/>
    <w:rsid w:val="00A265C4"/>
    <w:rsid w:val="00A300C0"/>
    <w:rsid w:val="00A324AC"/>
    <w:rsid w:val="00A329E5"/>
    <w:rsid w:val="00A33463"/>
    <w:rsid w:val="00A33914"/>
    <w:rsid w:val="00A35ADE"/>
    <w:rsid w:val="00A46638"/>
    <w:rsid w:val="00A51D2C"/>
    <w:rsid w:val="00A51E53"/>
    <w:rsid w:val="00A5205E"/>
    <w:rsid w:val="00A551AA"/>
    <w:rsid w:val="00A56D63"/>
    <w:rsid w:val="00A61DB2"/>
    <w:rsid w:val="00A64B63"/>
    <w:rsid w:val="00A71CD5"/>
    <w:rsid w:val="00A74233"/>
    <w:rsid w:val="00A76BDB"/>
    <w:rsid w:val="00A8433F"/>
    <w:rsid w:val="00A905A4"/>
    <w:rsid w:val="00A94212"/>
    <w:rsid w:val="00A95E30"/>
    <w:rsid w:val="00A9636C"/>
    <w:rsid w:val="00AA48C5"/>
    <w:rsid w:val="00AA52C9"/>
    <w:rsid w:val="00AA542F"/>
    <w:rsid w:val="00AA7642"/>
    <w:rsid w:val="00AA7D64"/>
    <w:rsid w:val="00AB31B6"/>
    <w:rsid w:val="00AB6EEE"/>
    <w:rsid w:val="00AC36EE"/>
    <w:rsid w:val="00AC4D28"/>
    <w:rsid w:val="00AC7482"/>
    <w:rsid w:val="00AD006C"/>
    <w:rsid w:val="00AD57EA"/>
    <w:rsid w:val="00AD5938"/>
    <w:rsid w:val="00AE1FC5"/>
    <w:rsid w:val="00AE21FC"/>
    <w:rsid w:val="00AE33D8"/>
    <w:rsid w:val="00AE6221"/>
    <w:rsid w:val="00AF00D3"/>
    <w:rsid w:val="00AF07DC"/>
    <w:rsid w:val="00AF2EC2"/>
    <w:rsid w:val="00AF38EC"/>
    <w:rsid w:val="00AF771A"/>
    <w:rsid w:val="00B02005"/>
    <w:rsid w:val="00B03032"/>
    <w:rsid w:val="00B129A3"/>
    <w:rsid w:val="00B20F11"/>
    <w:rsid w:val="00B2513F"/>
    <w:rsid w:val="00B25C5A"/>
    <w:rsid w:val="00B30F5C"/>
    <w:rsid w:val="00B3207D"/>
    <w:rsid w:val="00B34D40"/>
    <w:rsid w:val="00B37FC0"/>
    <w:rsid w:val="00B41175"/>
    <w:rsid w:val="00B42ED9"/>
    <w:rsid w:val="00B46FF6"/>
    <w:rsid w:val="00B5131D"/>
    <w:rsid w:val="00B53F91"/>
    <w:rsid w:val="00B57B07"/>
    <w:rsid w:val="00B63764"/>
    <w:rsid w:val="00B65CFE"/>
    <w:rsid w:val="00B666E6"/>
    <w:rsid w:val="00B669D7"/>
    <w:rsid w:val="00B720AF"/>
    <w:rsid w:val="00B727A1"/>
    <w:rsid w:val="00B73658"/>
    <w:rsid w:val="00B7475A"/>
    <w:rsid w:val="00B74893"/>
    <w:rsid w:val="00B83BD5"/>
    <w:rsid w:val="00B8720D"/>
    <w:rsid w:val="00B90904"/>
    <w:rsid w:val="00B90A11"/>
    <w:rsid w:val="00B91703"/>
    <w:rsid w:val="00B97A25"/>
    <w:rsid w:val="00BA4B62"/>
    <w:rsid w:val="00BA6507"/>
    <w:rsid w:val="00BB3099"/>
    <w:rsid w:val="00BB3228"/>
    <w:rsid w:val="00BB4FFA"/>
    <w:rsid w:val="00BB5A15"/>
    <w:rsid w:val="00BB7CA1"/>
    <w:rsid w:val="00BC4F04"/>
    <w:rsid w:val="00BD029A"/>
    <w:rsid w:val="00BD04A2"/>
    <w:rsid w:val="00BD0DEB"/>
    <w:rsid w:val="00BE6783"/>
    <w:rsid w:val="00BE6987"/>
    <w:rsid w:val="00BF173D"/>
    <w:rsid w:val="00BF5635"/>
    <w:rsid w:val="00C013B3"/>
    <w:rsid w:val="00C02BFA"/>
    <w:rsid w:val="00C040E5"/>
    <w:rsid w:val="00C129E8"/>
    <w:rsid w:val="00C15951"/>
    <w:rsid w:val="00C176C7"/>
    <w:rsid w:val="00C23228"/>
    <w:rsid w:val="00C25CE2"/>
    <w:rsid w:val="00C26917"/>
    <w:rsid w:val="00C306F5"/>
    <w:rsid w:val="00C3095F"/>
    <w:rsid w:val="00C32C36"/>
    <w:rsid w:val="00C3623E"/>
    <w:rsid w:val="00C3714D"/>
    <w:rsid w:val="00C42C24"/>
    <w:rsid w:val="00C51685"/>
    <w:rsid w:val="00C537B9"/>
    <w:rsid w:val="00C54FD3"/>
    <w:rsid w:val="00C6067E"/>
    <w:rsid w:val="00C6151D"/>
    <w:rsid w:val="00C61FFA"/>
    <w:rsid w:val="00C635AC"/>
    <w:rsid w:val="00C63F97"/>
    <w:rsid w:val="00C64178"/>
    <w:rsid w:val="00C6539E"/>
    <w:rsid w:val="00C65953"/>
    <w:rsid w:val="00C71913"/>
    <w:rsid w:val="00C74109"/>
    <w:rsid w:val="00C80835"/>
    <w:rsid w:val="00C80D43"/>
    <w:rsid w:val="00C81973"/>
    <w:rsid w:val="00C81E60"/>
    <w:rsid w:val="00C8242F"/>
    <w:rsid w:val="00C83A58"/>
    <w:rsid w:val="00C90C8B"/>
    <w:rsid w:val="00C910C6"/>
    <w:rsid w:val="00C930A2"/>
    <w:rsid w:val="00C97A13"/>
    <w:rsid w:val="00CA3B6C"/>
    <w:rsid w:val="00CA67F4"/>
    <w:rsid w:val="00CA7A06"/>
    <w:rsid w:val="00CB0CE9"/>
    <w:rsid w:val="00CB3C00"/>
    <w:rsid w:val="00CB5F48"/>
    <w:rsid w:val="00CC3B96"/>
    <w:rsid w:val="00CC76C8"/>
    <w:rsid w:val="00CC7AD0"/>
    <w:rsid w:val="00CD1B73"/>
    <w:rsid w:val="00CD2041"/>
    <w:rsid w:val="00CD4C16"/>
    <w:rsid w:val="00CD51F6"/>
    <w:rsid w:val="00CD7AAF"/>
    <w:rsid w:val="00CE1C71"/>
    <w:rsid w:val="00CE5F77"/>
    <w:rsid w:val="00CF29D7"/>
    <w:rsid w:val="00CF68D7"/>
    <w:rsid w:val="00D004E1"/>
    <w:rsid w:val="00D032CC"/>
    <w:rsid w:val="00D04DCC"/>
    <w:rsid w:val="00D11C0E"/>
    <w:rsid w:val="00D14A4A"/>
    <w:rsid w:val="00D17FA1"/>
    <w:rsid w:val="00D20B7E"/>
    <w:rsid w:val="00D2185F"/>
    <w:rsid w:val="00D321A1"/>
    <w:rsid w:val="00D33BE0"/>
    <w:rsid w:val="00D34EB8"/>
    <w:rsid w:val="00D454A2"/>
    <w:rsid w:val="00D52529"/>
    <w:rsid w:val="00D55AA6"/>
    <w:rsid w:val="00D57B1D"/>
    <w:rsid w:val="00D63532"/>
    <w:rsid w:val="00D64411"/>
    <w:rsid w:val="00D648F0"/>
    <w:rsid w:val="00D70D00"/>
    <w:rsid w:val="00D70FC2"/>
    <w:rsid w:val="00D94A36"/>
    <w:rsid w:val="00D95AB4"/>
    <w:rsid w:val="00D9623E"/>
    <w:rsid w:val="00D96608"/>
    <w:rsid w:val="00DA1FEB"/>
    <w:rsid w:val="00DA252A"/>
    <w:rsid w:val="00DA26AD"/>
    <w:rsid w:val="00DA3998"/>
    <w:rsid w:val="00DA5B1E"/>
    <w:rsid w:val="00DC0FCB"/>
    <w:rsid w:val="00DC6CC8"/>
    <w:rsid w:val="00DC73B6"/>
    <w:rsid w:val="00DC73CB"/>
    <w:rsid w:val="00DD07D7"/>
    <w:rsid w:val="00DD4BD8"/>
    <w:rsid w:val="00DD79B1"/>
    <w:rsid w:val="00DE0BB2"/>
    <w:rsid w:val="00DE2E47"/>
    <w:rsid w:val="00DE4537"/>
    <w:rsid w:val="00DE59BD"/>
    <w:rsid w:val="00DE5A7F"/>
    <w:rsid w:val="00DE656B"/>
    <w:rsid w:val="00DF30D4"/>
    <w:rsid w:val="00E03ABE"/>
    <w:rsid w:val="00E044C8"/>
    <w:rsid w:val="00E0686C"/>
    <w:rsid w:val="00E10496"/>
    <w:rsid w:val="00E105F0"/>
    <w:rsid w:val="00E14947"/>
    <w:rsid w:val="00E155EC"/>
    <w:rsid w:val="00E165D7"/>
    <w:rsid w:val="00E1720F"/>
    <w:rsid w:val="00E17FC0"/>
    <w:rsid w:val="00E2051F"/>
    <w:rsid w:val="00E24E30"/>
    <w:rsid w:val="00E3208F"/>
    <w:rsid w:val="00E32788"/>
    <w:rsid w:val="00E40D13"/>
    <w:rsid w:val="00E41911"/>
    <w:rsid w:val="00E42E8E"/>
    <w:rsid w:val="00E43571"/>
    <w:rsid w:val="00E449AF"/>
    <w:rsid w:val="00E47DEF"/>
    <w:rsid w:val="00E50299"/>
    <w:rsid w:val="00E54813"/>
    <w:rsid w:val="00E6090D"/>
    <w:rsid w:val="00E63395"/>
    <w:rsid w:val="00E71099"/>
    <w:rsid w:val="00E715C0"/>
    <w:rsid w:val="00E72DB4"/>
    <w:rsid w:val="00E740F6"/>
    <w:rsid w:val="00E80FF3"/>
    <w:rsid w:val="00E812F0"/>
    <w:rsid w:val="00E851B4"/>
    <w:rsid w:val="00E85E47"/>
    <w:rsid w:val="00E86CE9"/>
    <w:rsid w:val="00E91804"/>
    <w:rsid w:val="00E97C65"/>
    <w:rsid w:val="00EA0684"/>
    <w:rsid w:val="00EA1684"/>
    <w:rsid w:val="00EA4F2F"/>
    <w:rsid w:val="00EA60DC"/>
    <w:rsid w:val="00EA7EB1"/>
    <w:rsid w:val="00EB0CDD"/>
    <w:rsid w:val="00EB16FE"/>
    <w:rsid w:val="00EB2281"/>
    <w:rsid w:val="00EB2518"/>
    <w:rsid w:val="00EB46CF"/>
    <w:rsid w:val="00EC2C88"/>
    <w:rsid w:val="00EC6AF5"/>
    <w:rsid w:val="00ED1B78"/>
    <w:rsid w:val="00ED4F5E"/>
    <w:rsid w:val="00ED5675"/>
    <w:rsid w:val="00EE4693"/>
    <w:rsid w:val="00EE482E"/>
    <w:rsid w:val="00EF209F"/>
    <w:rsid w:val="00EF3E5F"/>
    <w:rsid w:val="00EF55F9"/>
    <w:rsid w:val="00F026FF"/>
    <w:rsid w:val="00F04BCE"/>
    <w:rsid w:val="00F04E9F"/>
    <w:rsid w:val="00F11172"/>
    <w:rsid w:val="00F116FD"/>
    <w:rsid w:val="00F1191B"/>
    <w:rsid w:val="00F14A56"/>
    <w:rsid w:val="00F15A5B"/>
    <w:rsid w:val="00F24235"/>
    <w:rsid w:val="00F272EB"/>
    <w:rsid w:val="00F328D7"/>
    <w:rsid w:val="00F32B5F"/>
    <w:rsid w:val="00F34964"/>
    <w:rsid w:val="00F41D53"/>
    <w:rsid w:val="00F4324D"/>
    <w:rsid w:val="00F51563"/>
    <w:rsid w:val="00F5776F"/>
    <w:rsid w:val="00F60BCD"/>
    <w:rsid w:val="00F61E08"/>
    <w:rsid w:val="00F62EAF"/>
    <w:rsid w:val="00F63CA0"/>
    <w:rsid w:val="00F65734"/>
    <w:rsid w:val="00F66321"/>
    <w:rsid w:val="00F6657C"/>
    <w:rsid w:val="00F71406"/>
    <w:rsid w:val="00F717CE"/>
    <w:rsid w:val="00F74A5C"/>
    <w:rsid w:val="00F76AAF"/>
    <w:rsid w:val="00F8179E"/>
    <w:rsid w:val="00F82E7A"/>
    <w:rsid w:val="00F87B34"/>
    <w:rsid w:val="00F9364A"/>
    <w:rsid w:val="00FA2F3F"/>
    <w:rsid w:val="00FA57AD"/>
    <w:rsid w:val="00FB172B"/>
    <w:rsid w:val="00FB757F"/>
    <w:rsid w:val="00FC312F"/>
    <w:rsid w:val="00FC37FF"/>
    <w:rsid w:val="00FC412C"/>
    <w:rsid w:val="00FD0917"/>
    <w:rsid w:val="00FD45A9"/>
    <w:rsid w:val="00FD6194"/>
    <w:rsid w:val="00FE1301"/>
    <w:rsid w:val="00FE206F"/>
    <w:rsid w:val="00FE2506"/>
    <w:rsid w:val="00FF0085"/>
    <w:rsid w:val="00FF25C2"/>
    <w:rsid w:val="00FF62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E4F36"/>
  <w15:docId w15:val="{07C1A9B2-299C-4DC9-93DB-407E7F6E95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44EC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44EC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44EC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4EC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44EC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44EC9"/>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644EC9"/>
    <w:rPr>
      <w:color w:val="0000FF"/>
      <w:u w:val="single"/>
    </w:rPr>
  </w:style>
  <w:style w:type="paragraph" w:styleId="NormalWeb">
    <w:name w:val="Normal (Web)"/>
    <w:basedOn w:val="Normal"/>
    <w:uiPriority w:val="99"/>
    <w:semiHidden/>
    <w:unhideWhenUsed/>
    <w:rsid w:val="00644EC9"/>
    <w:pPr>
      <w:spacing w:before="100" w:beforeAutospacing="1" w:after="100" w:afterAutospacing="1" w:line="240" w:lineRule="auto"/>
    </w:pPr>
    <w:rPr>
      <w:rFonts w:ascii="Times New Roman" w:eastAsia="Times New Roman" w:hAnsi="Times New Roman" w:cs="Times New Roman"/>
      <w:sz w:val="24"/>
      <w:szCs w:val="24"/>
    </w:rPr>
  </w:style>
  <w:style w:type="character" w:styleId="SubtleEmphasis">
    <w:name w:val="Subtle Emphasis"/>
    <w:basedOn w:val="DefaultParagraphFont"/>
    <w:uiPriority w:val="19"/>
    <w:qFormat/>
    <w:rsid w:val="00644EC9"/>
    <w:rPr>
      <w:i/>
      <w:iCs/>
      <w:color w:val="404040" w:themeColor="text1" w:themeTint="BF"/>
    </w:rPr>
  </w:style>
  <w:style w:type="paragraph" w:styleId="FootnoteText">
    <w:name w:val="footnote text"/>
    <w:basedOn w:val="Normal"/>
    <w:link w:val="FootnoteTextChar"/>
    <w:uiPriority w:val="99"/>
    <w:semiHidden/>
    <w:unhideWhenUsed/>
    <w:rsid w:val="00B90A1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90A11"/>
    <w:rPr>
      <w:sz w:val="20"/>
      <w:szCs w:val="20"/>
    </w:rPr>
  </w:style>
  <w:style w:type="character" w:styleId="FootnoteReference">
    <w:name w:val="footnote reference"/>
    <w:basedOn w:val="DefaultParagraphFont"/>
    <w:uiPriority w:val="99"/>
    <w:semiHidden/>
    <w:unhideWhenUsed/>
    <w:rsid w:val="00B90A11"/>
    <w:rPr>
      <w:vertAlign w:val="superscript"/>
    </w:rPr>
  </w:style>
  <w:style w:type="character" w:styleId="FollowedHyperlink">
    <w:name w:val="FollowedHyperlink"/>
    <w:basedOn w:val="DefaultParagraphFont"/>
    <w:uiPriority w:val="99"/>
    <w:semiHidden/>
    <w:unhideWhenUsed/>
    <w:rsid w:val="00660A60"/>
    <w:rPr>
      <w:color w:val="800080"/>
      <w:u w:val="single"/>
    </w:rPr>
  </w:style>
  <w:style w:type="character" w:customStyle="1" w:styleId="apple-converted-space">
    <w:name w:val="apple-converted-space"/>
    <w:basedOn w:val="DefaultParagraphFont"/>
    <w:rsid w:val="00660A60"/>
  </w:style>
  <w:style w:type="character" w:customStyle="1" w:styleId="toctoggle">
    <w:name w:val="toctoggle"/>
    <w:basedOn w:val="DefaultParagraphFont"/>
    <w:rsid w:val="00660A60"/>
  </w:style>
  <w:style w:type="character" w:customStyle="1" w:styleId="tocnumber">
    <w:name w:val="tocnumber"/>
    <w:basedOn w:val="DefaultParagraphFont"/>
    <w:rsid w:val="00660A60"/>
  </w:style>
  <w:style w:type="character" w:customStyle="1" w:styleId="toctext">
    <w:name w:val="toctext"/>
    <w:basedOn w:val="DefaultParagraphFont"/>
    <w:rsid w:val="00660A60"/>
  </w:style>
  <w:style w:type="character" w:customStyle="1" w:styleId="mw-headline">
    <w:name w:val="mw-headline"/>
    <w:basedOn w:val="DefaultParagraphFont"/>
    <w:rsid w:val="00660A60"/>
  </w:style>
  <w:style w:type="character" w:customStyle="1" w:styleId="mw-editsection">
    <w:name w:val="mw-editsection"/>
    <w:basedOn w:val="DefaultParagraphFont"/>
    <w:rsid w:val="00660A60"/>
  </w:style>
  <w:style w:type="character" w:customStyle="1" w:styleId="mw-editsection-bracket">
    <w:name w:val="mw-editsection-bracket"/>
    <w:basedOn w:val="DefaultParagraphFont"/>
    <w:rsid w:val="00660A60"/>
  </w:style>
  <w:style w:type="character" w:styleId="CommentReference">
    <w:name w:val="annotation reference"/>
    <w:basedOn w:val="DefaultParagraphFont"/>
    <w:uiPriority w:val="99"/>
    <w:semiHidden/>
    <w:unhideWhenUsed/>
    <w:rsid w:val="004E4B92"/>
    <w:rPr>
      <w:sz w:val="16"/>
      <w:szCs w:val="16"/>
    </w:rPr>
  </w:style>
  <w:style w:type="paragraph" w:styleId="CommentText">
    <w:name w:val="annotation text"/>
    <w:basedOn w:val="Normal"/>
    <w:link w:val="CommentTextChar"/>
    <w:uiPriority w:val="99"/>
    <w:semiHidden/>
    <w:unhideWhenUsed/>
    <w:rsid w:val="004E4B92"/>
    <w:pPr>
      <w:spacing w:line="240" w:lineRule="auto"/>
    </w:pPr>
    <w:rPr>
      <w:sz w:val="20"/>
      <w:szCs w:val="20"/>
    </w:rPr>
  </w:style>
  <w:style w:type="character" w:customStyle="1" w:styleId="CommentTextChar">
    <w:name w:val="Comment Text Char"/>
    <w:basedOn w:val="DefaultParagraphFont"/>
    <w:link w:val="CommentText"/>
    <w:uiPriority w:val="99"/>
    <w:semiHidden/>
    <w:rsid w:val="004E4B92"/>
    <w:rPr>
      <w:sz w:val="20"/>
      <w:szCs w:val="20"/>
    </w:rPr>
  </w:style>
  <w:style w:type="paragraph" w:styleId="CommentSubject">
    <w:name w:val="annotation subject"/>
    <w:basedOn w:val="CommentText"/>
    <w:next w:val="CommentText"/>
    <w:link w:val="CommentSubjectChar"/>
    <w:uiPriority w:val="99"/>
    <w:semiHidden/>
    <w:unhideWhenUsed/>
    <w:rsid w:val="004E4B92"/>
    <w:rPr>
      <w:b/>
      <w:bCs/>
    </w:rPr>
  </w:style>
  <w:style w:type="character" w:customStyle="1" w:styleId="CommentSubjectChar">
    <w:name w:val="Comment Subject Char"/>
    <w:basedOn w:val="CommentTextChar"/>
    <w:link w:val="CommentSubject"/>
    <w:uiPriority w:val="99"/>
    <w:semiHidden/>
    <w:rsid w:val="004E4B92"/>
    <w:rPr>
      <w:b/>
      <w:bCs/>
      <w:sz w:val="20"/>
      <w:szCs w:val="20"/>
    </w:rPr>
  </w:style>
  <w:style w:type="paragraph" w:styleId="BalloonText">
    <w:name w:val="Balloon Text"/>
    <w:basedOn w:val="Normal"/>
    <w:link w:val="BalloonTextChar"/>
    <w:uiPriority w:val="99"/>
    <w:semiHidden/>
    <w:unhideWhenUsed/>
    <w:rsid w:val="004E4B9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4B92"/>
    <w:rPr>
      <w:rFonts w:ascii="Segoe UI" w:hAnsi="Segoe UI" w:cs="Segoe UI"/>
      <w:sz w:val="18"/>
      <w:szCs w:val="18"/>
    </w:rPr>
  </w:style>
  <w:style w:type="paragraph" w:styleId="Title">
    <w:name w:val="Title"/>
    <w:basedOn w:val="Normal"/>
    <w:next w:val="Normal"/>
    <w:link w:val="TitleChar"/>
    <w:uiPriority w:val="10"/>
    <w:qFormat/>
    <w:rsid w:val="005E10A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10AF"/>
    <w:rPr>
      <w:rFonts w:asciiTheme="majorHAnsi" w:eastAsiaTheme="majorEastAsia" w:hAnsiTheme="majorHAnsi" w:cstheme="majorBidi"/>
      <w:spacing w:val="-10"/>
      <w:kern w:val="28"/>
      <w:sz w:val="56"/>
      <w:szCs w:val="56"/>
    </w:rPr>
  </w:style>
  <w:style w:type="paragraph" w:customStyle="1" w:styleId="Default">
    <w:name w:val="Default"/>
    <w:rsid w:val="00960FBF"/>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686A21"/>
    <w:pPr>
      <w:ind w:left="720"/>
      <w:contextualSpacing/>
    </w:pPr>
  </w:style>
  <w:style w:type="paragraph" w:styleId="Bibliography">
    <w:name w:val="Bibliography"/>
    <w:basedOn w:val="Normal"/>
    <w:next w:val="Normal"/>
    <w:uiPriority w:val="37"/>
    <w:unhideWhenUsed/>
    <w:rsid w:val="008B0F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519730">
      <w:bodyDiv w:val="1"/>
      <w:marLeft w:val="0"/>
      <w:marRight w:val="0"/>
      <w:marTop w:val="0"/>
      <w:marBottom w:val="0"/>
      <w:divBdr>
        <w:top w:val="none" w:sz="0" w:space="0" w:color="auto"/>
        <w:left w:val="none" w:sz="0" w:space="0" w:color="auto"/>
        <w:bottom w:val="none" w:sz="0" w:space="0" w:color="auto"/>
        <w:right w:val="none" w:sz="0" w:space="0" w:color="auto"/>
      </w:divBdr>
      <w:divsChild>
        <w:div w:id="1821463364">
          <w:marLeft w:val="0"/>
          <w:marRight w:val="0"/>
          <w:marTop w:val="0"/>
          <w:marBottom w:val="0"/>
          <w:divBdr>
            <w:top w:val="none" w:sz="0" w:space="0" w:color="auto"/>
            <w:left w:val="none" w:sz="0" w:space="0" w:color="auto"/>
            <w:bottom w:val="none" w:sz="0" w:space="0" w:color="auto"/>
            <w:right w:val="none" w:sz="0" w:space="0" w:color="auto"/>
          </w:divBdr>
          <w:divsChild>
            <w:div w:id="1137377757">
              <w:marLeft w:val="0"/>
              <w:marRight w:val="0"/>
              <w:marTop w:val="0"/>
              <w:marBottom w:val="0"/>
              <w:divBdr>
                <w:top w:val="none" w:sz="0" w:space="0" w:color="auto"/>
                <w:left w:val="none" w:sz="0" w:space="0" w:color="auto"/>
                <w:bottom w:val="none" w:sz="0" w:space="0" w:color="auto"/>
                <w:right w:val="none" w:sz="0" w:space="0" w:color="auto"/>
              </w:divBdr>
            </w:div>
            <w:div w:id="143813886">
              <w:marLeft w:val="0"/>
              <w:marRight w:val="0"/>
              <w:marTop w:val="0"/>
              <w:marBottom w:val="0"/>
              <w:divBdr>
                <w:top w:val="none" w:sz="0" w:space="0" w:color="auto"/>
                <w:left w:val="none" w:sz="0" w:space="0" w:color="auto"/>
                <w:bottom w:val="none" w:sz="0" w:space="0" w:color="auto"/>
                <w:right w:val="none" w:sz="0" w:space="0" w:color="auto"/>
              </w:divBdr>
              <w:divsChild>
                <w:div w:id="1918830885">
                  <w:marLeft w:val="0"/>
                  <w:marRight w:val="0"/>
                  <w:marTop w:val="0"/>
                  <w:marBottom w:val="120"/>
                  <w:divBdr>
                    <w:top w:val="none" w:sz="0" w:space="0" w:color="auto"/>
                    <w:left w:val="none" w:sz="0" w:space="0" w:color="auto"/>
                    <w:bottom w:val="none" w:sz="0" w:space="0" w:color="auto"/>
                    <w:right w:val="none" w:sz="0" w:space="0" w:color="auto"/>
                  </w:divBdr>
                </w:div>
                <w:div w:id="765002508">
                  <w:marLeft w:val="0"/>
                  <w:marRight w:val="0"/>
                  <w:marTop w:val="0"/>
                  <w:marBottom w:val="0"/>
                  <w:divBdr>
                    <w:top w:val="single" w:sz="6" w:space="5" w:color="AAAAAA"/>
                    <w:left w:val="single" w:sz="6" w:space="5" w:color="AAAAAA"/>
                    <w:bottom w:val="single" w:sz="6" w:space="5" w:color="AAAAAA"/>
                    <w:right w:val="single" w:sz="6" w:space="5" w:color="AAAAAA"/>
                  </w:divBdr>
                </w:div>
              </w:divsChild>
            </w:div>
          </w:divsChild>
        </w:div>
      </w:divsChild>
    </w:div>
    <w:div w:id="51513558">
      <w:bodyDiv w:val="1"/>
      <w:marLeft w:val="0"/>
      <w:marRight w:val="0"/>
      <w:marTop w:val="0"/>
      <w:marBottom w:val="0"/>
      <w:divBdr>
        <w:top w:val="none" w:sz="0" w:space="0" w:color="auto"/>
        <w:left w:val="none" w:sz="0" w:space="0" w:color="auto"/>
        <w:bottom w:val="none" w:sz="0" w:space="0" w:color="auto"/>
        <w:right w:val="none" w:sz="0" w:space="0" w:color="auto"/>
      </w:divBdr>
    </w:div>
    <w:div w:id="167988174">
      <w:bodyDiv w:val="1"/>
      <w:marLeft w:val="0"/>
      <w:marRight w:val="0"/>
      <w:marTop w:val="0"/>
      <w:marBottom w:val="0"/>
      <w:divBdr>
        <w:top w:val="none" w:sz="0" w:space="0" w:color="auto"/>
        <w:left w:val="none" w:sz="0" w:space="0" w:color="auto"/>
        <w:bottom w:val="none" w:sz="0" w:space="0" w:color="auto"/>
        <w:right w:val="none" w:sz="0" w:space="0" w:color="auto"/>
      </w:divBdr>
    </w:div>
    <w:div w:id="264846764">
      <w:bodyDiv w:val="1"/>
      <w:marLeft w:val="0"/>
      <w:marRight w:val="0"/>
      <w:marTop w:val="0"/>
      <w:marBottom w:val="0"/>
      <w:divBdr>
        <w:top w:val="none" w:sz="0" w:space="0" w:color="auto"/>
        <w:left w:val="none" w:sz="0" w:space="0" w:color="auto"/>
        <w:bottom w:val="none" w:sz="0" w:space="0" w:color="auto"/>
        <w:right w:val="none" w:sz="0" w:space="0" w:color="auto"/>
      </w:divBdr>
    </w:div>
    <w:div w:id="323630194">
      <w:bodyDiv w:val="1"/>
      <w:marLeft w:val="0"/>
      <w:marRight w:val="0"/>
      <w:marTop w:val="0"/>
      <w:marBottom w:val="0"/>
      <w:divBdr>
        <w:top w:val="none" w:sz="0" w:space="0" w:color="auto"/>
        <w:left w:val="none" w:sz="0" w:space="0" w:color="auto"/>
        <w:bottom w:val="none" w:sz="0" w:space="0" w:color="auto"/>
        <w:right w:val="none" w:sz="0" w:space="0" w:color="auto"/>
      </w:divBdr>
    </w:div>
    <w:div w:id="353387160">
      <w:bodyDiv w:val="1"/>
      <w:marLeft w:val="0"/>
      <w:marRight w:val="0"/>
      <w:marTop w:val="0"/>
      <w:marBottom w:val="0"/>
      <w:divBdr>
        <w:top w:val="none" w:sz="0" w:space="0" w:color="auto"/>
        <w:left w:val="none" w:sz="0" w:space="0" w:color="auto"/>
        <w:bottom w:val="none" w:sz="0" w:space="0" w:color="auto"/>
        <w:right w:val="none" w:sz="0" w:space="0" w:color="auto"/>
      </w:divBdr>
    </w:div>
    <w:div w:id="383990312">
      <w:bodyDiv w:val="1"/>
      <w:marLeft w:val="0"/>
      <w:marRight w:val="0"/>
      <w:marTop w:val="0"/>
      <w:marBottom w:val="0"/>
      <w:divBdr>
        <w:top w:val="none" w:sz="0" w:space="0" w:color="auto"/>
        <w:left w:val="none" w:sz="0" w:space="0" w:color="auto"/>
        <w:bottom w:val="none" w:sz="0" w:space="0" w:color="auto"/>
        <w:right w:val="none" w:sz="0" w:space="0" w:color="auto"/>
      </w:divBdr>
    </w:div>
    <w:div w:id="395784141">
      <w:bodyDiv w:val="1"/>
      <w:marLeft w:val="0"/>
      <w:marRight w:val="0"/>
      <w:marTop w:val="0"/>
      <w:marBottom w:val="0"/>
      <w:divBdr>
        <w:top w:val="none" w:sz="0" w:space="0" w:color="auto"/>
        <w:left w:val="none" w:sz="0" w:space="0" w:color="auto"/>
        <w:bottom w:val="none" w:sz="0" w:space="0" w:color="auto"/>
        <w:right w:val="none" w:sz="0" w:space="0" w:color="auto"/>
      </w:divBdr>
    </w:div>
    <w:div w:id="408238965">
      <w:bodyDiv w:val="1"/>
      <w:marLeft w:val="0"/>
      <w:marRight w:val="0"/>
      <w:marTop w:val="0"/>
      <w:marBottom w:val="0"/>
      <w:divBdr>
        <w:top w:val="none" w:sz="0" w:space="0" w:color="auto"/>
        <w:left w:val="none" w:sz="0" w:space="0" w:color="auto"/>
        <w:bottom w:val="none" w:sz="0" w:space="0" w:color="auto"/>
        <w:right w:val="none" w:sz="0" w:space="0" w:color="auto"/>
      </w:divBdr>
    </w:div>
    <w:div w:id="420372065">
      <w:bodyDiv w:val="1"/>
      <w:marLeft w:val="0"/>
      <w:marRight w:val="0"/>
      <w:marTop w:val="0"/>
      <w:marBottom w:val="0"/>
      <w:divBdr>
        <w:top w:val="none" w:sz="0" w:space="0" w:color="auto"/>
        <w:left w:val="none" w:sz="0" w:space="0" w:color="auto"/>
        <w:bottom w:val="none" w:sz="0" w:space="0" w:color="auto"/>
        <w:right w:val="none" w:sz="0" w:space="0" w:color="auto"/>
      </w:divBdr>
    </w:div>
    <w:div w:id="473330662">
      <w:bodyDiv w:val="1"/>
      <w:marLeft w:val="0"/>
      <w:marRight w:val="0"/>
      <w:marTop w:val="0"/>
      <w:marBottom w:val="0"/>
      <w:divBdr>
        <w:top w:val="none" w:sz="0" w:space="0" w:color="auto"/>
        <w:left w:val="none" w:sz="0" w:space="0" w:color="auto"/>
        <w:bottom w:val="none" w:sz="0" w:space="0" w:color="auto"/>
        <w:right w:val="none" w:sz="0" w:space="0" w:color="auto"/>
      </w:divBdr>
    </w:div>
    <w:div w:id="507524082">
      <w:bodyDiv w:val="1"/>
      <w:marLeft w:val="0"/>
      <w:marRight w:val="0"/>
      <w:marTop w:val="0"/>
      <w:marBottom w:val="0"/>
      <w:divBdr>
        <w:top w:val="none" w:sz="0" w:space="0" w:color="auto"/>
        <w:left w:val="none" w:sz="0" w:space="0" w:color="auto"/>
        <w:bottom w:val="none" w:sz="0" w:space="0" w:color="auto"/>
        <w:right w:val="none" w:sz="0" w:space="0" w:color="auto"/>
      </w:divBdr>
    </w:div>
    <w:div w:id="519465679">
      <w:bodyDiv w:val="1"/>
      <w:marLeft w:val="0"/>
      <w:marRight w:val="0"/>
      <w:marTop w:val="0"/>
      <w:marBottom w:val="0"/>
      <w:divBdr>
        <w:top w:val="none" w:sz="0" w:space="0" w:color="auto"/>
        <w:left w:val="none" w:sz="0" w:space="0" w:color="auto"/>
        <w:bottom w:val="none" w:sz="0" w:space="0" w:color="auto"/>
        <w:right w:val="none" w:sz="0" w:space="0" w:color="auto"/>
      </w:divBdr>
    </w:div>
    <w:div w:id="567497723">
      <w:bodyDiv w:val="1"/>
      <w:marLeft w:val="0"/>
      <w:marRight w:val="0"/>
      <w:marTop w:val="0"/>
      <w:marBottom w:val="0"/>
      <w:divBdr>
        <w:top w:val="none" w:sz="0" w:space="0" w:color="auto"/>
        <w:left w:val="none" w:sz="0" w:space="0" w:color="auto"/>
        <w:bottom w:val="none" w:sz="0" w:space="0" w:color="auto"/>
        <w:right w:val="none" w:sz="0" w:space="0" w:color="auto"/>
      </w:divBdr>
    </w:div>
    <w:div w:id="612790893">
      <w:bodyDiv w:val="1"/>
      <w:marLeft w:val="0"/>
      <w:marRight w:val="0"/>
      <w:marTop w:val="0"/>
      <w:marBottom w:val="0"/>
      <w:divBdr>
        <w:top w:val="none" w:sz="0" w:space="0" w:color="auto"/>
        <w:left w:val="none" w:sz="0" w:space="0" w:color="auto"/>
        <w:bottom w:val="none" w:sz="0" w:space="0" w:color="auto"/>
        <w:right w:val="none" w:sz="0" w:space="0" w:color="auto"/>
      </w:divBdr>
    </w:div>
    <w:div w:id="631206049">
      <w:bodyDiv w:val="1"/>
      <w:marLeft w:val="120"/>
      <w:marRight w:val="0"/>
      <w:marTop w:val="0"/>
      <w:marBottom w:val="0"/>
      <w:divBdr>
        <w:top w:val="none" w:sz="0" w:space="0" w:color="auto"/>
        <w:left w:val="none" w:sz="0" w:space="0" w:color="auto"/>
        <w:bottom w:val="none" w:sz="0" w:space="0" w:color="auto"/>
        <w:right w:val="none" w:sz="0" w:space="0" w:color="auto"/>
      </w:divBdr>
      <w:divsChild>
        <w:div w:id="1343237593">
          <w:marLeft w:val="0"/>
          <w:marRight w:val="0"/>
          <w:marTop w:val="0"/>
          <w:marBottom w:val="0"/>
          <w:divBdr>
            <w:top w:val="none" w:sz="0" w:space="0" w:color="auto"/>
            <w:left w:val="none" w:sz="0" w:space="0" w:color="auto"/>
            <w:bottom w:val="none" w:sz="0" w:space="0" w:color="auto"/>
            <w:right w:val="none" w:sz="0" w:space="0" w:color="auto"/>
          </w:divBdr>
        </w:div>
        <w:div w:id="2075277548">
          <w:marLeft w:val="0"/>
          <w:marRight w:val="0"/>
          <w:marTop w:val="0"/>
          <w:marBottom w:val="0"/>
          <w:divBdr>
            <w:top w:val="none" w:sz="0" w:space="0" w:color="auto"/>
            <w:left w:val="none" w:sz="0" w:space="0" w:color="auto"/>
            <w:bottom w:val="none" w:sz="0" w:space="0" w:color="auto"/>
            <w:right w:val="none" w:sz="0" w:space="0" w:color="auto"/>
          </w:divBdr>
        </w:div>
        <w:div w:id="1497501716">
          <w:marLeft w:val="0"/>
          <w:marRight w:val="0"/>
          <w:marTop w:val="0"/>
          <w:marBottom w:val="0"/>
          <w:divBdr>
            <w:top w:val="none" w:sz="0" w:space="0" w:color="auto"/>
            <w:left w:val="none" w:sz="0" w:space="0" w:color="auto"/>
            <w:bottom w:val="none" w:sz="0" w:space="0" w:color="auto"/>
            <w:right w:val="none" w:sz="0" w:space="0" w:color="auto"/>
          </w:divBdr>
        </w:div>
        <w:div w:id="1204562221">
          <w:marLeft w:val="0"/>
          <w:marRight w:val="0"/>
          <w:marTop w:val="0"/>
          <w:marBottom w:val="0"/>
          <w:divBdr>
            <w:top w:val="none" w:sz="0" w:space="0" w:color="auto"/>
            <w:left w:val="none" w:sz="0" w:space="0" w:color="auto"/>
            <w:bottom w:val="none" w:sz="0" w:space="0" w:color="auto"/>
            <w:right w:val="none" w:sz="0" w:space="0" w:color="auto"/>
          </w:divBdr>
        </w:div>
      </w:divsChild>
    </w:div>
    <w:div w:id="640354475">
      <w:bodyDiv w:val="1"/>
      <w:marLeft w:val="0"/>
      <w:marRight w:val="0"/>
      <w:marTop w:val="0"/>
      <w:marBottom w:val="0"/>
      <w:divBdr>
        <w:top w:val="none" w:sz="0" w:space="0" w:color="auto"/>
        <w:left w:val="none" w:sz="0" w:space="0" w:color="auto"/>
        <w:bottom w:val="none" w:sz="0" w:space="0" w:color="auto"/>
        <w:right w:val="none" w:sz="0" w:space="0" w:color="auto"/>
      </w:divBdr>
    </w:div>
    <w:div w:id="684138651">
      <w:bodyDiv w:val="1"/>
      <w:marLeft w:val="0"/>
      <w:marRight w:val="0"/>
      <w:marTop w:val="0"/>
      <w:marBottom w:val="0"/>
      <w:divBdr>
        <w:top w:val="none" w:sz="0" w:space="0" w:color="auto"/>
        <w:left w:val="none" w:sz="0" w:space="0" w:color="auto"/>
        <w:bottom w:val="none" w:sz="0" w:space="0" w:color="auto"/>
        <w:right w:val="none" w:sz="0" w:space="0" w:color="auto"/>
      </w:divBdr>
    </w:div>
    <w:div w:id="723255811">
      <w:bodyDiv w:val="1"/>
      <w:marLeft w:val="0"/>
      <w:marRight w:val="0"/>
      <w:marTop w:val="0"/>
      <w:marBottom w:val="0"/>
      <w:divBdr>
        <w:top w:val="none" w:sz="0" w:space="0" w:color="auto"/>
        <w:left w:val="none" w:sz="0" w:space="0" w:color="auto"/>
        <w:bottom w:val="none" w:sz="0" w:space="0" w:color="auto"/>
        <w:right w:val="none" w:sz="0" w:space="0" w:color="auto"/>
      </w:divBdr>
    </w:div>
    <w:div w:id="745229828">
      <w:bodyDiv w:val="1"/>
      <w:marLeft w:val="0"/>
      <w:marRight w:val="0"/>
      <w:marTop w:val="0"/>
      <w:marBottom w:val="0"/>
      <w:divBdr>
        <w:top w:val="none" w:sz="0" w:space="0" w:color="auto"/>
        <w:left w:val="none" w:sz="0" w:space="0" w:color="auto"/>
        <w:bottom w:val="none" w:sz="0" w:space="0" w:color="auto"/>
        <w:right w:val="none" w:sz="0" w:space="0" w:color="auto"/>
      </w:divBdr>
    </w:div>
    <w:div w:id="797844280">
      <w:bodyDiv w:val="1"/>
      <w:marLeft w:val="0"/>
      <w:marRight w:val="0"/>
      <w:marTop w:val="0"/>
      <w:marBottom w:val="0"/>
      <w:divBdr>
        <w:top w:val="none" w:sz="0" w:space="0" w:color="auto"/>
        <w:left w:val="none" w:sz="0" w:space="0" w:color="auto"/>
        <w:bottom w:val="none" w:sz="0" w:space="0" w:color="auto"/>
        <w:right w:val="none" w:sz="0" w:space="0" w:color="auto"/>
      </w:divBdr>
    </w:div>
    <w:div w:id="811144704">
      <w:bodyDiv w:val="1"/>
      <w:marLeft w:val="0"/>
      <w:marRight w:val="0"/>
      <w:marTop w:val="0"/>
      <w:marBottom w:val="0"/>
      <w:divBdr>
        <w:top w:val="none" w:sz="0" w:space="0" w:color="auto"/>
        <w:left w:val="none" w:sz="0" w:space="0" w:color="auto"/>
        <w:bottom w:val="none" w:sz="0" w:space="0" w:color="auto"/>
        <w:right w:val="none" w:sz="0" w:space="0" w:color="auto"/>
      </w:divBdr>
    </w:div>
    <w:div w:id="841433013">
      <w:bodyDiv w:val="1"/>
      <w:marLeft w:val="0"/>
      <w:marRight w:val="0"/>
      <w:marTop w:val="0"/>
      <w:marBottom w:val="0"/>
      <w:divBdr>
        <w:top w:val="none" w:sz="0" w:space="0" w:color="auto"/>
        <w:left w:val="none" w:sz="0" w:space="0" w:color="auto"/>
        <w:bottom w:val="none" w:sz="0" w:space="0" w:color="auto"/>
        <w:right w:val="none" w:sz="0" w:space="0" w:color="auto"/>
      </w:divBdr>
    </w:div>
    <w:div w:id="844170779">
      <w:bodyDiv w:val="1"/>
      <w:marLeft w:val="0"/>
      <w:marRight w:val="0"/>
      <w:marTop w:val="0"/>
      <w:marBottom w:val="0"/>
      <w:divBdr>
        <w:top w:val="none" w:sz="0" w:space="0" w:color="auto"/>
        <w:left w:val="none" w:sz="0" w:space="0" w:color="auto"/>
        <w:bottom w:val="none" w:sz="0" w:space="0" w:color="auto"/>
        <w:right w:val="none" w:sz="0" w:space="0" w:color="auto"/>
      </w:divBdr>
    </w:div>
    <w:div w:id="854541758">
      <w:bodyDiv w:val="1"/>
      <w:marLeft w:val="0"/>
      <w:marRight w:val="0"/>
      <w:marTop w:val="0"/>
      <w:marBottom w:val="0"/>
      <w:divBdr>
        <w:top w:val="none" w:sz="0" w:space="0" w:color="auto"/>
        <w:left w:val="none" w:sz="0" w:space="0" w:color="auto"/>
        <w:bottom w:val="none" w:sz="0" w:space="0" w:color="auto"/>
        <w:right w:val="none" w:sz="0" w:space="0" w:color="auto"/>
      </w:divBdr>
    </w:div>
    <w:div w:id="876116776">
      <w:bodyDiv w:val="1"/>
      <w:marLeft w:val="0"/>
      <w:marRight w:val="0"/>
      <w:marTop w:val="0"/>
      <w:marBottom w:val="0"/>
      <w:divBdr>
        <w:top w:val="none" w:sz="0" w:space="0" w:color="auto"/>
        <w:left w:val="none" w:sz="0" w:space="0" w:color="auto"/>
        <w:bottom w:val="none" w:sz="0" w:space="0" w:color="auto"/>
        <w:right w:val="none" w:sz="0" w:space="0" w:color="auto"/>
      </w:divBdr>
    </w:div>
    <w:div w:id="885876642">
      <w:bodyDiv w:val="1"/>
      <w:marLeft w:val="0"/>
      <w:marRight w:val="0"/>
      <w:marTop w:val="0"/>
      <w:marBottom w:val="0"/>
      <w:divBdr>
        <w:top w:val="none" w:sz="0" w:space="0" w:color="auto"/>
        <w:left w:val="none" w:sz="0" w:space="0" w:color="auto"/>
        <w:bottom w:val="none" w:sz="0" w:space="0" w:color="auto"/>
        <w:right w:val="none" w:sz="0" w:space="0" w:color="auto"/>
      </w:divBdr>
    </w:div>
    <w:div w:id="931012796">
      <w:bodyDiv w:val="1"/>
      <w:marLeft w:val="0"/>
      <w:marRight w:val="0"/>
      <w:marTop w:val="0"/>
      <w:marBottom w:val="0"/>
      <w:divBdr>
        <w:top w:val="none" w:sz="0" w:space="0" w:color="auto"/>
        <w:left w:val="none" w:sz="0" w:space="0" w:color="auto"/>
        <w:bottom w:val="none" w:sz="0" w:space="0" w:color="auto"/>
        <w:right w:val="none" w:sz="0" w:space="0" w:color="auto"/>
      </w:divBdr>
    </w:div>
    <w:div w:id="1064641886">
      <w:bodyDiv w:val="1"/>
      <w:marLeft w:val="0"/>
      <w:marRight w:val="0"/>
      <w:marTop w:val="0"/>
      <w:marBottom w:val="0"/>
      <w:divBdr>
        <w:top w:val="none" w:sz="0" w:space="0" w:color="auto"/>
        <w:left w:val="none" w:sz="0" w:space="0" w:color="auto"/>
        <w:bottom w:val="none" w:sz="0" w:space="0" w:color="auto"/>
        <w:right w:val="none" w:sz="0" w:space="0" w:color="auto"/>
      </w:divBdr>
    </w:div>
    <w:div w:id="1079257276">
      <w:bodyDiv w:val="1"/>
      <w:marLeft w:val="0"/>
      <w:marRight w:val="0"/>
      <w:marTop w:val="0"/>
      <w:marBottom w:val="0"/>
      <w:divBdr>
        <w:top w:val="none" w:sz="0" w:space="0" w:color="auto"/>
        <w:left w:val="none" w:sz="0" w:space="0" w:color="auto"/>
        <w:bottom w:val="none" w:sz="0" w:space="0" w:color="auto"/>
        <w:right w:val="none" w:sz="0" w:space="0" w:color="auto"/>
      </w:divBdr>
    </w:div>
    <w:div w:id="1227187697">
      <w:bodyDiv w:val="1"/>
      <w:marLeft w:val="0"/>
      <w:marRight w:val="0"/>
      <w:marTop w:val="0"/>
      <w:marBottom w:val="0"/>
      <w:divBdr>
        <w:top w:val="none" w:sz="0" w:space="0" w:color="auto"/>
        <w:left w:val="none" w:sz="0" w:space="0" w:color="auto"/>
        <w:bottom w:val="none" w:sz="0" w:space="0" w:color="auto"/>
        <w:right w:val="none" w:sz="0" w:space="0" w:color="auto"/>
      </w:divBdr>
    </w:div>
    <w:div w:id="1239100631">
      <w:bodyDiv w:val="1"/>
      <w:marLeft w:val="0"/>
      <w:marRight w:val="0"/>
      <w:marTop w:val="0"/>
      <w:marBottom w:val="0"/>
      <w:divBdr>
        <w:top w:val="none" w:sz="0" w:space="0" w:color="auto"/>
        <w:left w:val="none" w:sz="0" w:space="0" w:color="auto"/>
        <w:bottom w:val="none" w:sz="0" w:space="0" w:color="auto"/>
        <w:right w:val="none" w:sz="0" w:space="0" w:color="auto"/>
      </w:divBdr>
    </w:div>
    <w:div w:id="1264217678">
      <w:bodyDiv w:val="1"/>
      <w:marLeft w:val="0"/>
      <w:marRight w:val="0"/>
      <w:marTop w:val="0"/>
      <w:marBottom w:val="0"/>
      <w:divBdr>
        <w:top w:val="none" w:sz="0" w:space="0" w:color="auto"/>
        <w:left w:val="none" w:sz="0" w:space="0" w:color="auto"/>
        <w:bottom w:val="none" w:sz="0" w:space="0" w:color="auto"/>
        <w:right w:val="none" w:sz="0" w:space="0" w:color="auto"/>
      </w:divBdr>
    </w:div>
    <w:div w:id="1275553457">
      <w:bodyDiv w:val="1"/>
      <w:marLeft w:val="0"/>
      <w:marRight w:val="0"/>
      <w:marTop w:val="0"/>
      <w:marBottom w:val="0"/>
      <w:divBdr>
        <w:top w:val="none" w:sz="0" w:space="0" w:color="auto"/>
        <w:left w:val="none" w:sz="0" w:space="0" w:color="auto"/>
        <w:bottom w:val="none" w:sz="0" w:space="0" w:color="auto"/>
        <w:right w:val="none" w:sz="0" w:space="0" w:color="auto"/>
      </w:divBdr>
    </w:div>
    <w:div w:id="1429085329">
      <w:bodyDiv w:val="1"/>
      <w:marLeft w:val="0"/>
      <w:marRight w:val="0"/>
      <w:marTop w:val="0"/>
      <w:marBottom w:val="0"/>
      <w:divBdr>
        <w:top w:val="none" w:sz="0" w:space="0" w:color="auto"/>
        <w:left w:val="none" w:sz="0" w:space="0" w:color="auto"/>
        <w:bottom w:val="none" w:sz="0" w:space="0" w:color="auto"/>
        <w:right w:val="none" w:sz="0" w:space="0" w:color="auto"/>
      </w:divBdr>
    </w:div>
    <w:div w:id="1448232328">
      <w:bodyDiv w:val="1"/>
      <w:marLeft w:val="0"/>
      <w:marRight w:val="0"/>
      <w:marTop w:val="0"/>
      <w:marBottom w:val="0"/>
      <w:divBdr>
        <w:top w:val="none" w:sz="0" w:space="0" w:color="auto"/>
        <w:left w:val="none" w:sz="0" w:space="0" w:color="auto"/>
        <w:bottom w:val="none" w:sz="0" w:space="0" w:color="auto"/>
        <w:right w:val="none" w:sz="0" w:space="0" w:color="auto"/>
      </w:divBdr>
    </w:div>
    <w:div w:id="1494642332">
      <w:bodyDiv w:val="1"/>
      <w:marLeft w:val="0"/>
      <w:marRight w:val="0"/>
      <w:marTop w:val="0"/>
      <w:marBottom w:val="0"/>
      <w:divBdr>
        <w:top w:val="none" w:sz="0" w:space="0" w:color="auto"/>
        <w:left w:val="none" w:sz="0" w:space="0" w:color="auto"/>
        <w:bottom w:val="none" w:sz="0" w:space="0" w:color="auto"/>
        <w:right w:val="none" w:sz="0" w:space="0" w:color="auto"/>
      </w:divBdr>
    </w:div>
    <w:div w:id="1537502802">
      <w:bodyDiv w:val="1"/>
      <w:marLeft w:val="0"/>
      <w:marRight w:val="0"/>
      <w:marTop w:val="0"/>
      <w:marBottom w:val="0"/>
      <w:divBdr>
        <w:top w:val="none" w:sz="0" w:space="0" w:color="auto"/>
        <w:left w:val="none" w:sz="0" w:space="0" w:color="auto"/>
        <w:bottom w:val="none" w:sz="0" w:space="0" w:color="auto"/>
        <w:right w:val="none" w:sz="0" w:space="0" w:color="auto"/>
      </w:divBdr>
    </w:div>
    <w:div w:id="1541700764">
      <w:bodyDiv w:val="1"/>
      <w:marLeft w:val="0"/>
      <w:marRight w:val="0"/>
      <w:marTop w:val="0"/>
      <w:marBottom w:val="0"/>
      <w:divBdr>
        <w:top w:val="none" w:sz="0" w:space="0" w:color="auto"/>
        <w:left w:val="none" w:sz="0" w:space="0" w:color="auto"/>
        <w:bottom w:val="none" w:sz="0" w:space="0" w:color="auto"/>
        <w:right w:val="none" w:sz="0" w:space="0" w:color="auto"/>
      </w:divBdr>
    </w:div>
    <w:div w:id="1581719231">
      <w:bodyDiv w:val="1"/>
      <w:marLeft w:val="0"/>
      <w:marRight w:val="0"/>
      <w:marTop w:val="0"/>
      <w:marBottom w:val="0"/>
      <w:divBdr>
        <w:top w:val="none" w:sz="0" w:space="0" w:color="auto"/>
        <w:left w:val="none" w:sz="0" w:space="0" w:color="auto"/>
        <w:bottom w:val="none" w:sz="0" w:space="0" w:color="auto"/>
        <w:right w:val="none" w:sz="0" w:space="0" w:color="auto"/>
      </w:divBdr>
    </w:div>
    <w:div w:id="1625426110">
      <w:bodyDiv w:val="1"/>
      <w:marLeft w:val="0"/>
      <w:marRight w:val="0"/>
      <w:marTop w:val="0"/>
      <w:marBottom w:val="0"/>
      <w:divBdr>
        <w:top w:val="none" w:sz="0" w:space="0" w:color="auto"/>
        <w:left w:val="none" w:sz="0" w:space="0" w:color="auto"/>
        <w:bottom w:val="none" w:sz="0" w:space="0" w:color="auto"/>
        <w:right w:val="none" w:sz="0" w:space="0" w:color="auto"/>
      </w:divBdr>
    </w:div>
    <w:div w:id="1666587081">
      <w:bodyDiv w:val="1"/>
      <w:marLeft w:val="0"/>
      <w:marRight w:val="0"/>
      <w:marTop w:val="0"/>
      <w:marBottom w:val="0"/>
      <w:divBdr>
        <w:top w:val="none" w:sz="0" w:space="0" w:color="auto"/>
        <w:left w:val="none" w:sz="0" w:space="0" w:color="auto"/>
        <w:bottom w:val="none" w:sz="0" w:space="0" w:color="auto"/>
        <w:right w:val="none" w:sz="0" w:space="0" w:color="auto"/>
      </w:divBdr>
    </w:div>
    <w:div w:id="1694529838">
      <w:bodyDiv w:val="1"/>
      <w:marLeft w:val="0"/>
      <w:marRight w:val="0"/>
      <w:marTop w:val="0"/>
      <w:marBottom w:val="0"/>
      <w:divBdr>
        <w:top w:val="none" w:sz="0" w:space="0" w:color="auto"/>
        <w:left w:val="none" w:sz="0" w:space="0" w:color="auto"/>
        <w:bottom w:val="none" w:sz="0" w:space="0" w:color="auto"/>
        <w:right w:val="none" w:sz="0" w:space="0" w:color="auto"/>
      </w:divBdr>
    </w:div>
    <w:div w:id="1710497180">
      <w:bodyDiv w:val="1"/>
      <w:marLeft w:val="0"/>
      <w:marRight w:val="0"/>
      <w:marTop w:val="0"/>
      <w:marBottom w:val="0"/>
      <w:divBdr>
        <w:top w:val="none" w:sz="0" w:space="0" w:color="auto"/>
        <w:left w:val="none" w:sz="0" w:space="0" w:color="auto"/>
        <w:bottom w:val="none" w:sz="0" w:space="0" w:color="auto"/>
        <w:right w:val="none" w:sz="0" w:space="0" w:color="auto"/>
      </w:divBdr>
    </w:div>
    <w:div w:id="1719820396">
      <w:bodyDiv w:val="1"/>
      <w:marLeft w:val="0"/>
      <w:marRight w:val="0"/>
      <w:marTop w:val="0"/>
      <w:marBottom w:val="0"/>
      <w:divBdr>
        <w:top w:val="none" w:sz="0" w:space="0" w:color="auto"/>
        <w:left w:val="none" w:sz="0" w:space="0" w:color="auto"/>
        <w:bottom w:val="none" w:sz="0" w:space="0" w:color="auto"/>
        <w:right w:val="none" w:sz="0" w:space="0" w:color="auto"/>
      </w:divBdr>
    </w:div>
    <w:div w:id="1738242226">
      <w:bodyDiv w:val="1"/>
      <w:marLeft w:val="0"/>
      <w:marRight w:val="0"/>
      <w:marTop w:val="0"/>
      <w:marBottom w:val="0"/>
      <w:divBdr>
        <w:top w:val="none" w:sz="0" w:space="0" w:color="auto"/>
        <w:left w:val="none" w:sz="0" w:space="0" w:color="auto"/>
        <w:bottom w:val="none" w:sz="0" w:space="0" w:color="auto"/>
        <w:right w:val="none" w:sz="0" w:space="0" w:color="auto"/>
      </w:divBdr>
    </w:div>
    <w:div w:id="1743604557">
      <w:bodyDiv w:val="1"/>
      <w:marLeft w:val="0"/>
      <w:marRight w:val="0"/>
      <w:marTop w:val="0"/>
      <w:marBottom w:val="0"/>
      <w:divBdr>
        <w:top w:val="none" w:sz="0" w:space="0" w:color="auto"/>
        <w:left w:val="none" w:sz="0" w:space="0" w:color="auto"/>
        <w:bottom w:val="none" w:sz="0" w:space="0" w:color="auto"/>
        <w:right w:val="none" w:sz="0" w:space="0" w:color="auto"/>
      </w:divBdr>
    </w:div>
    <w:div w:id="1752965977">
      <w:bodyDiv w:val="1"/>
      <w:marLeft w:val="0"/>
      <w:marRight w:val="0"/>
      <w:marTop w:val="0"/>
      <w:marBottom w:val="0"/>
      <w:divBdr>
        <w:top w:val="none" w:sz="0" w:space="0" w:color="auto"/>
        <w:left w:val="none" w:sz="0" w:space="0" w:color="auto"/>
        <w:bottom w:val="none" w:sz="0" w:space="0" w:color="auto"/>
        <w:right w:val="none" w:sz="0" w:space="0" w:color="auto"/>
      </w:divBdr>
    </w:div>
    <w:div w:id="1768456031">
      <w:bodyDiv w:val="1"/>
      <w:marLeft w:val="0"/>
      <w:marRight w:val="0"/>
      <w:marTop w:val="0"/>
      <w:marBottom w:val="0"/>
      <w:divBdr>
        <w:top w:val="none" w:sz="0" w:space="0" w:color="auto"/>
        <w:left w:val="none" w:sz="0" w:space="0" w:color="auto"/>
        <w:bottom w:val="none" w:sz="0" w:space="0" w:color="auto"/>
        <w:right w:val="none" w:sz="0" w:space="0" w:color="auto"/>
      </w:divBdr>
    </w:div>
    <w:div w:id="1775781296">
      <w:bodyDiv w:val="1"/>
      <w:marLeft w:val="0"/>
      <w:marRight w:val="0"/>
      <w:marTop w:val="0"/>
      <w:marBottom w:val="0"/>
      <w:divBdr>
        <w:top w:val="none" w:sz="0" w:space="0" w:color="auto"/>
        <w:left w:val="none" w:sz="0" w:space="0" w:color="auto"/>
        <w:bottom w:val="none" w:sz="0" w:space="0" w:color="auto"/>
        <w:right w:val="none" w:sz="0" w:space="0" w:color="auto"/>
      </w:divBdr>
    </w:div>
    <w:div w:id="1805079630">
      <w:bodyDiv w:val="1"/>
      <w:marLeft w:val="0"/>
      <w:marRight w:val="0"/>
      <w:marTop w:val="0"/>
      <w:marBottom w:val="0"/>
      <w:divBdr>
        <w:top w:val="none" w:sz="0" w:space="0" w:color="auto"/>
        <w:left w:val="none" w:sz="0" w:space="0" w:color="auto"/>
        <w:bottom w:val="none" w:sz="0" w:space="0" w:color="auto"/>
        <w:right w:val="none" w:sz="0" w:space="0" w:color="auto"/>
      </w:divBdr>
    </w:div>
    <w:div w:id="1861121568">
      <w:bodyDiv w:val="1"/>
      <w:marLeft w:val="0"/>
      <w:marRight w:val="0"/>
      <w:marTop w:val="0"/>
      <w:marBottom w:val="0"/>
      <w:divBdr>
        <w:top w:val="none" w:sz="0" w:space="0" w:color="auto"/>
        <w:left w:val="none" w:sz="0" w:space="0" w:color="auto"/>
        <w:bottom w:val="none" w:sz="0" w:space="0" w:color="auto"/>
        <w:right w:val="none" w:sz="0" w:space="0" w:color="auto"/>
      </w:divBdr>
    </w:div>
    <w:div w:id="1864783267">
      <w:bodyDiv w:val="1"/>
      <w:marLeft w:val="0"/>
      <w:marRight w:val="0"/>
      <w:marTop w:val="0"/>
      <w:marBottom w:val="0"/>
      <w:divBdr>
        <w:top w:val="none" w:sz="0" w:space="0" w:color="auto"/>
        <w:left w:val="none" w:sz="0" w:space="0" w:color="auto"/>
        <w:bottom w:val="none" w:sz="0" w:space="0" w:color="auto"/>
        <w:right w:val="none" w:sz="0" w:space="0" w:color="auto"/>
      </w:divBdr>
    </w:div>
    <w:div w:id="1921720607">
      <w:bodyDiv w:val="1"/>
      <w:marLeft w:val="0"/>
      <w:marRight w:val="0"/>
      <w:marTop w:val="0"/>
      <w:marBottom w:val="0"/>
      <w:divBdr>
        <w:top w:val="none" w:sz="0" w:space="0" w:color="auto"/>
        <w:left w:val="none" w:sz="0" w:space="0" w:color="auto"/>
        <w:bottom w:val="none" w:sz="0" w:space="0" w:color="auto"/>
        <w:right w:val="none" w:sz="0" w:space="0" w:color="auto"/>
      </w:divBdr>
    </w:div>
    <w:div w:id="1933584614">
      <w:bodyDiv w:val="1"/>
      <w:marLeft w:val="0"/>
      <w:marRight w:val="0"/>
      <w:marTop w:val="0"/>
      <w:marBottom w:val="0"/>
      <w:divBdr>
        <w:top w:val="none" w:sz="0" w:space="0" w:color="auto"/>
        <w:left w:val="none" w:sz="0" w:space="0" w:color="auto"/>
        <w:bottom w:val="none" w:sz="0" w:space="0" w:color="auto"/>
        <w:right w:val="none" w:sz="0" w:space="0" w:color="auto"/>
      </w:divBdr>
    </w:div>
    <w:div w:id="1945578513">
      <w:bodyDiv w:val="1"/>
      <w:marLeft w:val="0"/>
      <w:marRight w:val="0"/>
      <w:marTop w:val="0"/>
      <w:marBottom w:val="0"/>
      <w:divBdr>
        <w:top w:val="none" w:sz="0" w:space="0" w:color="auto"/>
        <w:left w:val="none" w:sz="0" w:space="0" w:color="auto"/>
        <w:bottom w:val="none" w:sz="0" w:space="0" w:color="auto"/>
        <w:right w:val="none" w:sz="0" w:space="0" w:color="auto"/>
      </w:divBdr>
    </w:div>
    <w:div w:id="1978535493">
      <w:bodyDiv w:val="1"/>
      <w:marLeft w:val="0"/>
      <w:marRight w:val="0"/>
      <w:marTop w:val="0"/>
      <w:marBottom w:val="0"/>
      <w:divBdr>
        <w:top w:val="none" w:sz="0" w:space="0" w:color="auto"/>
        <w:left w:val="none" w:sz="0" w:space="0" w:color="auto"/>
        <w:bottom w:val="none" w:sz="0" w:space="0" w:color="auto"/>
        <w:right w:val="none" w:sz="0" w:space="0" w:color="auto"/>
      </w:divBdr>
    </w:div>
    <w:div w:id="2043552516">
      <w:bodyDiv w:val="1"/>
      <w:marLeft w:val="0"/>
      <w:marRight w:val="0"/>
      <w:marTop w:val="0"/>
      <w:marBottom w:val="0"/>
      <w:divBdr>
        <w:top w:val="none" w:sz="0" w:space="0" w:color="auto"/>
        <w:left w:val="none" w:sz="0" w:space="0" w:color="auto"/>
        <w:bottom w:val="none" w:sz="0" w:space="0" w:color="auto"/>
        <w:right w:val="none" w:sz="0" w:space="0" w:color="auto"/>
      </w:divBdr>
    </w:div>
    <w:div w:id="2105607890">
      <w:bodyDiv w:val="1"/>
      <w:marLeft w:val="0"/>
      <w:marRight w:val="0"/>
      <w:marTop w:val="0"/>
      <w:marBottom w:val="0"/>
      <w:divBdr>
        <w:top w:val="none" w:sz="0" w:space="0" w:color="auto"/>
        <w:left w:val="none" w:sz="0" w:space="0" w:color="auto"/>
        <w:bottom w:val="none" w:sz="0" w:space="0" w:color="auto"/>
        <w:right w:val="none" w:sz="0" w:space="0" w:color="auto"/>
      </w:divBdr>
    </w:div>
    <w:div w:id="2117626687">
      <w:bodyDiv w:val="1"/>
      <w:marLeft w:val="0"/>
      <w:marRight w:val="0"/>
      <w:marTop w:val="0"/>
      <w:marBottom w:val="0"/>
      <w:divBdr>
        <w:top w:val="none" w:sz="0" w:space="0" w:color="auto"/>
        <w:left w:val="none" w:sz="0" w:space="0" w:color="auto"/>
        <w:bottom w:val="none" w:sz="0" w:space="0" w:color="auto"/>
        <w:right w:val="none" w:sz="0" w:space="0" w:color="auto"/>
      </w:divBdr>
    </w:div>
    <w:div w:id="2118526008">
      <w:bodyDiv w:val="1"/>
      <w:marLeft w:val="0"/>
      <w:marRight w:val="0"/>
      <w:marTop w:val="0"/>
      <w:marBottom w:val="0"/>
      <w:divBdr>
        <w:top w:val="none" w:sz="0" w:space="0" w:color="auto"/>
        <w:left w:val="none" w:sz="0" w:space="0" w:color="auto"/>
        <w:bottom w:val="none" w:sz="0" w:space="0" w:color="auto"/>
        <w:right w:val="none" w:sz="0" w:space="0" w:color="auto"/>
      </w:divBdr>
    </w:div>
    <w:div w:id="2120836071">
      <w:bodyDiv w:val="1"/>
      <w:marLeft w:val="0"/>
      <w:marRight w:val="0"/>
      <w:marTop w:val="0"/>
      <w:marBottom w:val="0"/>
      <w:divBdr>
        <w:top w:val="none" w:sz="0" w:space="0" w:color="auto"/>
        <w:left w:val="none" w:sz="0" w:space="0" w:color="auto"/>
        <w:bottom w:val="none" w:sz="0" w:space="0" w:color="auto"/>
        <w:right w:val="none" w:sz="0" w:space="0" w:color="auto"/>
      </w:divBdr>
    </w:div>
    <w:div w:id="2121995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Hor08</b:Tag>
    <b:SourceType>ArticleInAPeriodical</b:SourceType>
    <b:Guid>{3A5949FD-EA30-426E-95F9-FC99F2740461}</b:Guid>
    <b:Title>Ontologies and the Semantic Web</b:Title>
    <b:PeriodicalTitle>Communications of the ACM,</b:PeriodicalTitle>
    <b:Year>2008</b:Year>
    <b:Month>December</b:Month>
    <b:Pages>58-67</b:Pages>
    <b:InternetSiteTitle>University of Oxford - Depertment of Computer Science</b:InternetSiteTitle>
    <b:YearAccessed>2006</b:YearAccessed>
    <b:Author>
      <b:Author>
        <b:NameList>
          <b:Person>
            <b:Last>Horrocks</b:Last>
            <b:First>Ian</b:First>
          </b:Person>
        </b:NameList>
      </b:Author>
    </b:Author>
    <b:JournalName>Communications of the ACM, </b:JournalName>
    <b:Volume>51(12)</b:Volume>
    <b:RefOrder>4</b:RefOrder>
  </b:Source>
  <b:Source>
    <b:Tag>Spr061</b:Tag>
    <b:SourceType>JournalArticle</b:SourceType>
    <b:Guid>{A1B20428-A534-425D-A531-7B9D1AE2B369}</b:Guid>
    <b:Title>Business Rules in the Semantic Web, Are There Any or Are They Different?</b:Title>
    <b:Year>2006</b:Year>
    <b:Pages>152-163</b:Pages>
    <b:Author>
      <b:Author>
        <b:NameList>
          <b:Person>
            <b:Last>Spreeuwenberg</b:Last>
            <b:First>Sylvie</b:First>
          </b:Person>
          <b:Person>
            <b:Last>Gerrits</b:Last>
            <b:First>Rik</b:First>
          </b:Person>
        </b:NameList>
      </b:Author>
    </b:Author>
    <b:ConferenceName>Lecture notes in Computer Science</b:ConferenceName>
    <b:City>Berklin Heidelberg</b:City>
    <b:Publisher>Springer</b:Publisher>
    <b:JournalName>Reasoning Web</b:JournalName>
    <b:RefOrder>3</b:RefOrder>
  </b:Source>
  <b:Source>
    <b:Tag>Van16</b:Tag>
    <b:SourceType>InternetSite</b:SourceType>
    <b:Guid>{3EF493EA-594B-4824-A197-3197A3C400FF}</b:Guid>
    <b:Title>Wat loopt er mis met overheidsprojecten?</b:Title>
    <b:Year>2016</b:Year>
    <b:Month>January</b:Month>
    <b:Day>29</b:Day>
    <b:YearAccessed>2016</b:YearAccessed>
    <b:MonthAccessed>February</b:MonthAccessed>
    <b:DayAccessed>25</b:DayAccessed>
    <b:URL>http://datanews.knack.be/ict/nieuws/wat-loopt-er-mis-met-overheidsprojecten/article-longread-652333.html</b:URL>
    <b:InternetSiteTitle>datanews</b:InternetSiteTitle>
    <b:Author>
      <b:Author>
        <b:NameList>
          <b:Person>
            <b:Last>Van Leemputten</b:Last>
            <b:First>Pieterjan</b:First>
          </b:Person>
        </b:NameList>
      </b:Author>
    </b:Author>
    <b:RefOrder>5</b:RefOrder>
  </b:Source>
  <b:Source>
    <b:Tag>Van151</b:Tag>
    <b:SourceType>InternetSite</b:SourceType>
    <b:Guid>{0411F0A8-5586-478D-8B26-B737789F8563}</b:Guid>
    <b:Title>Klassieke vergissingen bij ICT projecten van uitdagingen tot aanpak</b:Title>
    <b:Year>2015</b:Year>
    <b:Month>November</b:Month>
    <b:Day>26</b:Day>
    <b:YearAccessed>2016</b:YearAccessed>
    <b:MonthAccessed>Februar</b:MonthAccessed>
    <b:DayAccessed>25</b:DayAccessed>
    <b:URL>https://soc.kuleuven.be/io/opleidingen/pdf/20151126-lies-van-cauter.pdf</b:URL>
    <b:Author>
      <b:Author>
        <b:NameList>
          <b:Person>
            <b:Last>Van Cauter</b:Last>
            <b:First>Lies</b:First>
          </b:Person>
        </b:NameList>
      </b:Author>
    </b:Author>
    <b:InternetSiteTitle>KU Leuven Instituut voor de Overheid</b:InternetSiteTitle>
    <b:RefOrder>1</b:RefOrder>
  </b:Source>
  <b:Source>
    <b:Tag>Cla</b:Tag>
    <b:SourceType>Report</b:SourceType>
    <b:Guid>{FAFAB1A4-616B-4B23-8E91-179E8B5D3435}</b:Guid>
    <b:Title>The Standish Group Report CHAOS.</b:Title>
    <b:URL>http://www.projectsmart.co.uk/docs/chaos-report.pdf</b:URL>
    <b:Author>
      <b:Author>
        <b:NameList>
          <b:Person>
            <b:Last>Clancy</b:Last>
            <b:First>Tom</b:First>
          </b:Person>
        </b:NameList>
      </b:Author>
    </b:Author>
    <b:JournalName>Standish Group International.</b:JournalName>
    <b:Year>2014</b:Year>
    <b:Publisher>Standish Group International</b:Publisher>
    <b:RefOrder>2</b:RefOrder>
  </b:Source>
</b:Sources>
</file>

<file path=customXml/itemProps1.xml><?xml version="1.0" encoding="utf-8"?>
<ds:datastoreItem xmlns:ds="http://schemas.openxmlformats.org/officeDocument/2006/customXml" ds:itemID="{83BE56A6-5AA4-4AA7-8D45-38AA182B02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3</Pages>
  <Words>500</Words>
  <Characters>2853</Characters>
  <Application>Microsoft Office Word</Application>
  <DocSecurity>0</DocSecurity>
  <Lines>23</Lines>
  <Paragraphs>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Hewlett Packard</Company>
  <LinksUpToDate>false</LinksUpToDate>
  <CharactersWithSpaces>3347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 Gysel, Hilde</dc:creator>
  <cp:keywords/>
  <dc:description/>
  <cp:lastModifiedBy>Van Gysel, Hilde</cp:lastModifiedBy>
  <cp:revision>3</cp:revision>
  <cp:lastPrinted>2016-03-01T10:25:00Z</cp:lastPrinted>
  <dcterms:created xsi:type="dcterms:W3CDTF">2016-03-24T12:08:00Z</dcterms:created>
  <dcterms:modified xsi:type="dcterms:W3CDTF">2016-03-24T17:07:00Z</dcterms:modified>
</cp:coreProperties>
</file>